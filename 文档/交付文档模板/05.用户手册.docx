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826" w:rsidRDefault="00B70826">
      <w:pPr>
        <w:snapToGrid w:val="0"/>
        <w:rPr>
          <w:rFonts w:ascii="黑体" w:eastAsia="黑体" w:hint="eastAsia"/>
          <w:b/>
          <w:sz w:val="36"/>
          <w:szCs w:val="36"/>
          <w:lang w:eastAsia="zh-CN"/>
        </w:rPr>
      </w:pPr>
    </w:p>
    <w:p w:rsidR="00B70826" w:rsidRDefault="00162F5B">
      <w:pPr>
        <w:snapToGrid w:val="0"/>
        <w:rPr>
          <w:rFonts w:ascii="黑体" w:eastAsia="黑体"/>
          <w:b/>
          <w:sz w:val="36"/>
          <w:szCs w:val="36"/>
          <w:lang w:eastAsia="zh-CN"/>
        </w:rPr>
      </w:pPr>
      <w:r>
        <w:rPr>
          <w:rFonts w:ascii="黑体" w:eastAsia="黑体" w:hint="eastAsia"/>
          <w:b/>
          <w:noProof/>
          <w:sz w:val="36"/>
          <w:szCs w:val="36"/>
          <w:lang w:eastAsia="zh-CN"/>
        </w:rPr>
        <mc:AlternateContent>
          <mc:Choice Requires="wpg">
            <w:drawing>
              <wp:anchor distT="0" distB="0" distL="114300" distR="114300" simplePos="0" relativeHeight="251656704" behindDoc="0" locked="0" layoutInCell="1" allowOverlap="1">
                <wp:simplePos x="0" y="0"/>
                <wp:positionH relativeFrom="column">
                  <wp:posOffset>4485005</wp:posOffset>
                </wp:positionH>
                <wp:positionV relativeFrom="paragraph">
                  <wp:posOffset>10160</wp:posOffset>
                </wp:positionV>
                <wp:extent cx="1630045" cy="302260"/>
                <wp:effectExtent l="0" t="0" r="0" b="0"/>
                <wp:wrapNone/>
                <wp:docPr id="4"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5" name="Freeform 1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30A8651C" id="Group 16" o:spid="_x0000_s1026" style="position:absolute;left:0;text-align:left;margin-left:353.15pt;margin-top:.8pt;width:128.35pt;height:23.8pt;z-index:251656704"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Rgck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">
                <o:lock v:ext="edit" aspectratio="t"/>
                <v:shape id="Freeform 1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6qwwwAAANoAAAAPAAAAZHJzL2Rvd25yZXYueG1sRI9Ba8JA&#10;FITvhf6H5RW81Y0FpU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LfOqs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1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1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B70826">
        <w:rPr>
          <w:rFonts w:ascii="黑体" w:eastAsia="黑体" w:hint="eastAsia"/>
          <w:b/>
          <w:sz w:val="36"/>
          <w:szCs w:val="36"/>
          <w:lang w:eastAsia="zh-CN"/>
        </w:rPr>
        <w:t>密级：秘密</w:t>
      </w:r>
    </w:p>
    <w:p w:rsidR="00B70826" w:rsidRDefault="00B70826">
      <w:pPr>
        <w:snapToGrid w:val="0"/>
        <w:rPr>
          <w:rFonts w:eastAsia="楷体_GB2312"/>
          <w:sz w:val="28"/>
          <w:lang w:eastAsia="zh-CN"/>
        </w:rPr>
      </w:pPr>
      <w:r>
        <w:rPr>
          <w:rFonts w:eastAsia="楷体_GB2312" w:hint="eastAsia"/>
          <w:sz w:val="28"/>
          <w:lang w:eastAsia="zh-CN"/>
        </w:rPr>
        <w:t>文件编号：</w:t>
      </w:r>
      <w:r w:rsidRPr="00546234">
        <w:rPr>
          <w:rFonts w:ascii="Times New Roman" w:eastAsia="楷体_GB2312" w:hAnsi="Times New Roman"/>
          <w:sz w:val="28"/>
          <w:lang w:eastAsia="zh-CN"/>
        </w:rPr>
        <w:t>D0</w:t>
      </w:r>
      <w:r w:rsidR="00546234"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IDT</w:t>
      </w:r>
      <w:r w:rsidRPr="00546234">
        <w:rPr>
          <w:rFonts w:ascii="Times New Roman" w:eastAsia="楷体_GB2312" w:hAnsi="Times New Roman"/>
          <w:sz w:val="28"/>
          <w:lang w:eastAsia="zh-CN"/>
        </w:rPr>
        <w:t>0</w:t>
      </w:r>
      <w:r w:rsidR="00546234" w:rsidRPr="00546234">
        <w:rPr>
          <w:rFonts w:ascii="Times New Roman" w:eastAsia="楷体_GB2312" w:hAnsi="Times New Roman"/>
          <w:sz w:val="28"/>
          <w:lang w:eastAsia="zh-CN"/>
        </w:rPr>
        <w:t>71</w:t>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AB7914" w:rsidP="00AB7914">
      <w:pPr>
        <w:tabs>
          <w:tab w:val="left" w:pos="2385"/>
        </w:tabs>
        <w:snapToGrid w:val="0"/>
        <w:spacing w:line="360" w:lineRule="auto"/>
        <w:rPr>
          <w:sz w:val="28"/>
          <w:lang w:eastAsia="zh-CN"/>
        </w:rPr>
      </w:pPr>
      <w:r>
        <w:rPr>
          <w:sz w:val="28"/>
          <w:lang w:eastAsia="zh-CN"/>
        </w:rPr>
        <w:tab/>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546234">
      <w:pPr>
        <w:snapToGrid w:val="0"/>
        <w:jc w:val="center"/>
        <w:rPr>
          <w:rFonts w:eastAsia="楷体_GB2312"/>
          <w:sz w:val="84"/>
          <w:szCs w:val="84"/>
          <w:lang w:eastAsia="zh-CN"/>
        </w:rPr>
      </w:pPr>
      <w:r>
        <w:rPr>
          <w:rFonts w:eastAsia="楷体_GB2312" w:hint="eastAsia"/>
          <w:sz w:val="84"/>
          <w:szCs w:val="84"/>
          <w:lang w:eastAsia="zh-CN"/>
        </w:rPr>
        <w:t>用户手册</w:t>
      </w:r>
      <w:r w:rsidR="00FC7AFA">
        <w:rPr>
          <w:rFonts w:eastAsia="楷体_GB2312" w:hint="eastAsia"/>
          <w:sz w:val="84"/>
          <w:szCs w:val="84"/>
          <w:lang w:eastAsia="zh-CN"/>
        </w:rPr>
        <w:t>模板</w:t>
      </w:r>
    </w:p>
    <w:p w:rsidR="00B70826" w:rsidRDefault="00B70826">
      <w:pPr>
        <w:snapToGrid w:val="0"/>
        <w:spacing w:line="360" w:lineRule="auto"/>
        <w:jc w:val="center"/>
        <w:rPr>
          <w:rFonts w:ascii="楷体_GB2312" w:eastAsia="楷体_GB2312" w:hAnsi="Arial"/>
          <w:b/>
          <w:sz w:val="28"/>
          <w:lang w:eastAsia="zh-CN"/>
        </w:rPr>
      </w:pPr>
    </w:p>
    <w:p w:rsidR="00B70826" w:rsidRDefault="00B70826">
      <w:pPr>
        <w:snapToGrid w:val="0"/>
        <w:spacing w:line="360" w:lineRule="auto"/>
        <w:jc w:val="center"/>
        <w:rPr>
          <w:rFonts w:ascii="楷体_GB2312" w:eastAsia="楷体_GB2312" w:hAnsi="Arial"/>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IsROCDate" w:val="False"/>
          <w:attr w:name="IsLunarDate" w:val="False"/>
          <w:attr w:name="Day" w:val="30"/>
          <w:attr w:name="Month" w:val="12"/>
          <w:attr w:name="Year" w:val="1899"/>
        </w:smartTagPr>
        <w:r w:rsidR="00546234" w:rsidRPr="00546234">
          <w:rPr>
            <w:rFonts w:ascii="Times New Roman" w:eastAsia="楷体_GB2312" w:hAnsi="Times New Roman"/>
            <w:sz w:val="28"/>
            <w:lang w:eastAsia="zh-CN"/>
          </w:rPr>
          <w:t>0</w:t>
        </w:r>
        <w:r w:rsidR="004A38F7"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0</w:t>
        </w:r>
        <w:r w:rsidRPr="00546234">
          <w:rPr>
            <w:rFonts w:ascii="Times New Roman" w:eastAsia="楷体_GB2312" w:hAnsi="Times New Roman"/>
            <w:sz w:val="28"/>
            <w:lang w:eastAsia="zh-CN"/>
          </w:rPr>
          <w:t>.0</w:t>
        </w:r>
      </w:smartTag>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1</w:t>
      </w:r>
      <w:r w:rsidRPr="00546234">
        <w:rPr>
          <w:rFonts w:ascii="Times New Roman" w:eastAsia="楷体_GB2312" w:hAnsi="Times New Roman"/>
          <w:sz w:val="28"/>
          <w:lang w:eastAsia="zh-CN"/>
        </w:rPr>
        <w:t>.0.0</w:t>
      </w:r>
    </w:p>
    <w:p w:rsidR="00B70826" w:rsidRPr="00546234" w:rsidRDefault="00B70826">
      <w:pPr>
        <w:snapToGrid w:val="0"/>
        <w:spacing w:line="360" w:lineRule="auto"/>
        <w:jc w:val="center"/>
        <w:rPr>
          <w:rFonts w:ascii="Times New Roman" w:eastAsia="楷体_GB2312" w:hAnsi="Times New Roman"/>
          <w:sz w:val="28"/>
          <w:lang w:eastAsia="zh-CN"/>
        </w:rPr>
      </w:pPr>
      <w:r w:rsidRPr="00546234">
        <w:rPr>
          <w:rFonts w:ascii="Times New Roman" w:eastAsia="楷体_GB2312" w:hAnsi="Times New Roman"/>
          <w:sz w:val="28"/>
          <w:lang w:eastAsia="zh-CN"/>
        </w:rPr>
        <w:t>20</w:t>
      </w:r>
      <w:r w:rsidR="00EE00FF">
        <w:rPr>
          <w:rFonts w:ascii="Times New Roman" w:eastAsia="楷体_GB2312" w:hAnsi="Times New Roman" w:hint="eastAsia"/>
          <w:sz w:val="28"/>
          <w:lang w:eastAsia="zh-CN"/>
        </w:rPr>
        <w:t>17</w:t>
      </w:r>
      <w:r w:rsidRPr="00546234">
        <w:rPr>
          <w:rFonts w:ascii="Times New Roman" w:eastAsia="楷体_GB2312" w:hAnsi="Times New Roman"/>
          <w:sz w:val="28"/>
          <w:lang w:eastAsia="zh-CN"/>
        </w:rPr>
        <w:t>-</w:t>
      </w:r>
      <w:r w:rsidR="00EE00FF">
        <w:rPr>
          <w:rFonts w:ascii="Times New Roman" w:eastAsia="楷体_GB2312" w:hAnsi="Times New Roman" w:hint="eastAsia"/>
          <w:sz w:val="28"/>
          <w:lang w:eastAsia="zh-CN"/>
        </w:rPr>
        <w:t>8</w:t>
      </w:r>
      <w:r w:rsidRPr="00546234">
        <w:rPr>
          <w:rFonts w:ascii="Times New Roman" w:eastAsia="楷体_GB2312" w:hAnsi="Times New Roman"/>
          <w:sz w:val="28"/>
          <w:lang w:eastAsia="zh-CN"/>
        </w:rPr>
        <w:t>-</w:t>
      </w:r>
      <w:r w:rsidR="00EE00FF">
        <w:rPr>
          <w:rFonts w:ascii="Times New Roman" w:eastAsia="楷体_GB2312" w:hAnsi="Times New Roman" w:hint="eastAsia"/>
          <w:sz w:val="28"/>
          <w:lang w:eastAsia="zh-CN"/>
        </w:rPr>
        <w:t>1</w:t>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autoSpaceDE w:val="0"/>
        <w:autoSpaceDN w:val="0"/>
        <w:jc w:val="center"/>
        <w:rPr>
          <w:rFonts w:ascii="黑体" w:eastAsia="黑体"/>
          <w:sz w:val="30"/>
          <w:szCs w:val="30"/>
          <w:lang w:eastAsia="zh-CN"/>
        </w:rPr>
      </w:pPr>
      <w:r>
        <w:rPr>
          <w:rFonts w:ascii="楷体_GB2312" w:eastAsia="楷体_GB2312" w:hint="eastAsia"/>
          <w:sz w:val="30"/>
          <w:szCs w:val="30"/>
          <w:lang w:eastAsia="zh-CN"/>
        </w:rPr>
        <w:t xml:space="preserve">沈阳东软软件股份有限公司 </w:t>
      </w:r>
      <w:r w:rsidR="00546234">
        <w:rPr>
          <w:rFonts w:ascii="楷体_GB2312" w:eastAsia="楷体_GB2312" w:hint="eastAsia"/>
          <w:sz w:val="30"/>
          <w:szCs w:val="30"/>
          <w:lang w:eastAsia="zh-CN"/>
        </w:rPr>
        <w:t>软件开发事业部</w:t>
      </w:r>
    </w:p>
    <w:p w:rsidR="00B70826" w:rsidRDefault="00B70826">
      <w:pPr>
        <w:snapToGrid w:val="0"/>
        <w:spacing w:line="360" w:lineRule="auto"/>
        <w:jc w:val="center"/>
        <w:rPr>
          <w:sz w:val="30"/>
          <w:szCs w:val="30"/>
          <w:lang w:eastAsia="zh-CN"/>
        </w:rPr>
      </w:pPr>
      <w:r>
        <w:rPr>
          <w:rFonts w:ascii="黑体" w:eastAsia="黑体"/>
          <w:b/>
          <w:bCs/>
          <w:sz w:val="30"/>
          <w:szCs w:val="30"/>
          <w:lang w:eastAsia="zh-CN"/>
        </w:rPr>
        <w:t>(</w:t>
      </w:r>
      <w:r>
        <w:rPr>
          <w:rFonts w:ascii="黑体" w:eastAsia="黑体" w:hint="eastAsia"/>
          <w:b/>
          <w:bCs/>
          <w:sz w:val="30"/>
          <w:szCs w:val="30"/>
        </w:rPr>
        <w:t>版权所有，翻版必究</w:t>
      </w:r>
      <w:r>
        <w:rPr>
          <w:rFonts w:ascii="黑体" w:eastAsia="黑体"/>
          <w:b/>
          <w:bCs/>
          <w:sz w:val="30"/>
          <w:szCs w:val="30"/>
          <w:lang w:eastAsia="zh-CN"/>
        </w:rPr>
        <w:t>)</w:t>
      </w:r>
    </w:p>
    <w:p w:rsidR="00B70826" w:rsidRDefault="00B70826">
      <w:pPr>
        <w:snapToGrid w:val="0"/>
        <w:spacing w:line="360" w:lineRule="auto"/>
        <w:jc w:val="center"/>
        <w:rPr>
          <w:lang w:eastAsia="zh-CN"/>
        </w:rPr>
      </w:pPr>
    </w:p>
    <w:p w:rsidR="00B70826" w:rsidRDefault="00B70826">
      <w:pPr>
        <w:snapToGrid w:val="0"/>
        <w:spacing w:line="360" w:lineRule="auto"/>
        <w:jc w:val="center"/>
        <w:rPr>
          <w:rFonts w:eastAsia="黑体"/>
          <w:sz w:val="44"/>
          <w:lang w:eastAsia="zh-CN"/>
        </w:rPr>
      </w:pPr>
      <w:r>
        <w:rPr>
          <w:lang w:eastAsia="zh-CN"/>
        </w:rPr>
        <w:br w:type="page"/>
      </w:r>
      <w:r>
        <w:rPr>
          <w:rFonts w:eastAsia="黑体" w:hint="eastAsia"/>
          <w:sz w:val="44"/>
        </w:rPr>
        <w:lastRenderedPageBreak/>
        <w:t>文件修改控制</w:t>
      </w:r>
    </w:p>
    <w:p w:rsidR="00B70826" w:rsidRDefault="00B70826">
      <w:pPr>
        <w:tabs>
          <w:tab w:val="left" w:pos="1721"/>
          <w:tab w:val="left" w:pos="2792"/>
          <w:tab w:val="center" w:pos="4818"/>
        </w:tabs>
        <w:rPr>
          <w:rFonts w:eastAsia="黑体"/>
          <w:sz w:val="24"/>
          <w:szCs w:val="24"/>
          <w:lang w:eastAsia="zh-CN"/>
        </w:rPr>
      </w:pPr>
    </w:p>
    <w:tbl>
      <w:tblPr>
        <w:tblW w:w="9332" w:type="dxa"/>
        <w:jc w:val="center"/>
        <w:tblLayout w:type="fixed"/>
        <w:tblCellMar>
          <w:left w:w="30" w:type="dxa"/>
          <w:right w:w="30" w:type="dxa"/>
        </w:tblCellMar>
        <w:tblLook w:val="0000" w:firstRow="0" w:lastRow="0" w:firstColumn="0" w:lastColumn="0" w:noHBand="0" w:noVBand="0"/>
      </w:tblPr>
      <w:tblGrid>
        <w:gridCol w:w="1447"/>
        <w:gridCol w:w="1419"/>
        <w:gridCol w:w="5276"/>
        <w:gridCol w:w="1190"/>
      </w:tblGrid>
      <w:tr w:rsidR="00B70826">
        <w:trPr>
          <w:cantSplit/>
          <w:trHeight w:val="573"/>
          <w:jc w:val="center"/>
        </w:trPr>
        <w:tc>
          <w:tcPr>
            <w:tcW w:w="1447"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修改编号</w:t>
            </w:r>
          </w:p>
        </w:tc>
        <w:tc>
          <w:tcPr>
            <w:tcW w:w="1419"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版本</w:t>
            </w:r>
          </w:p>
        </w:tc>
        <w:tc>
          <w:tcPr>
            <w:tcW w:w="5276" w:type="dxa"/>
            <w:tcBorders>
              <w:top w:val="single" w:sz="6" w:space="0" w:color="auto"/>
              <w:left w:val="single" w:sz="6" w:space="0" w:color="auto"/>
              <w:bottom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修改日期</w:t>
            </w:r>
          </w:p>
        </w:tc>
      </w:tr>
      <w:tr w:rsidR="00B70826" w:rsidRPr="004A38F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Pr="004A38F7" w:rsidRDefault="00546234" w:rsidP="00546234">
            <w:pPr>
              <w:autoSpaceDE w:val="0"/>
              <w:autoSpaceDN w:val="0"/>
              <w:snapToGrid w:val="0"/>
              <w:jc w:val="center"/>
              <w:rPr>
                <w:rFonts w:eastAsia="楷体_GB2312"/>
                <w:sz w:val="24"/>
                <w:szCs w:val="24"/>
                <w:lang w:eastAsia="zh-CN"/>
              </w:rPr>
            </w:pPr>
            <w:r>
              <w:rPr>
                <w:rFonts w:eastAsia="楷体_GB2312" w:hint="eastAsia"/>
                <w:sz w:val="24"/>
                <w:szCs w:val="24"/>
                <w:lang w:eastAsia="zh-CN"/>
              </w:rPr>
              <w:t>1</w:t>
            </w:r>
          </w:p>
        </w:tc>
        <w:tc>
          <w:tcPr>
            <w:tcW w:w="1419" w:type="dxa"/>
            <w:tcBorders>
              <w:top w:val="single" w:sz="6" w:space="0" w:color="auto"/>
              <w:left w:val="single" w:sz="6" w:space="0" w:color="auto"/>
              <w:bottom w:val="single" w:sz="6" w:space="0" w:color="auto"/>
              <w:right w:val="single" w:sz="6" w:space="0" w:color="auto"/>
            </w:tcBorders>
          </w:tcPr>
          <w:p w:rsidR="00B70826" w:rsidRPr="00546234" w:rsidRDefault="00546234">
            <w:pPr>
              <w:autoSpaceDE w:val="0"/>
              <w:autoSpaceDN w:val="0"/>
              <w:snapToGrid w:val="0"/>
              <w:rPr>
                <w:rFonts w:ascii="Times New Roman" w:eastAsia="楷体_GB2312" w:hAnsi="Times New Roman"/>
                <w:sz w:val="24"/>
                <w:szCs w:val="24"/>
                <w:lang w:eastAsia="zh-CN"/>
              </w:rPr>
            </w:pPr>
            <w:smartTag w:uri="urn:schemas-microsoft-com:office:smarttags" w:element="chsdate">
              <w:smartTagPr>
                <w:attr w:name="IsROCDate" w:val="False"/>
                <w:attr w:name="IsLunarDate" w:val="False"/>
                <w:attr w:name="Day" w:val="30"/>
                <w:attr w:name="Month" w:val="12"/>
                <w:attr w:name="Year" w:val="1899"/>
              </w:smartTagP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.0</w:t>
              </w:r>
            </w:smartTag>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1</w:t>
            </w:r>
            <w:r w:rsidR="004A38F7"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Pr="004A38F7" w:rsidRDefault="00546234">
            <w:pPr>
              <w:autoSpaceDE w:val="0"/>
              <w:autoSpaceDN w:val="0"/>
              <w:snapToGrid w:val="0"/>
              <w:rPr>
                <w:rFonts w:eastAsia="楷体_GB2312"/>
                <w:sz w:val="24"/>
                <w:szCs w:val="24"/>
                <w:lang w:eastAsia="zh-CN"/>
              </w:rPr>
            </w:pPr>
            <w:r>
              <w:rPr>
                <w:rFonts w:ascii="宋体" w:eastAsia="楷体_GB2312" w:hAnsi="宋体" w:cs="宋体" w:hint="eastAsia"/>
                <w:sz w:val="24"/>
                <w:szCs w:val="24"/>
                <w:lang w:eastAsia="zh-CN"/>
              </w:rPr>
              <w:t>文件建立</w:t>
            </w:r>
            <w:r w:rsidR="004A38F7" w:rsidRPr="004A38F7">
              <w:rPr>
                <w:rFonts w:ascii="宋体" w:eastAsia="楷体_GB2312" w:hAnsi="宋体" w:cs="宋体" w:hint="eastAsia"/>
                <w:sz w:val="24"/>
                <w:szCs w:val="24"/>
                <w:lang w:eastAsia="zh-CN"/>
              </w:rPr>
              <w:t>。</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Pr="00546234" w:rsidRDefault="004A38F7">
            <w:pPr>
              <w:autoSpaceDE w:val="0"/>
              <w:autoSpaceDN w:val="0"/>
              <w:snapToGrid w:val="0"/>
              <w:jc w:val="center"/>
              <w:rPr>
                <w:rFonts w:ascii="Times New Roman" w:eastAsia="楷体_GB2312" w:hAnsi="Times New Roman"/>
                <w:sz w:val="24"/>
                <w:szCs w:val="24"/>
                <w:lang w:eastAsia="zh-CN"/>
              </w:rPr>
            </w:pPr>
            <w:smartTag w:uri="urn:schemas-microsoft-com:office:smarttags" w:element="chsdate">
              <w:smartTagPr>
                <w:attr w:name="IsROCDate" w:val="False"/>
                <w:attr w:name="IsLunarDate" w:val="False"/>
                <w:attr w:name="Day" w:val="29"/>
                <w:attr w:name="Month" w:val="7"/>
                <w:attr w:name="Year" w:val="2005"/>
              </w:smartTagPr>
              <w:r w:rsidRPr="00546234">
                <w:rPr>
                  <w:rFonts w:ascii="Times New Roman" w:eastAsia="楷体_GB2312" w:hAnsi="Times New Roman"/>
                  <w:sz w:val="24"/>
                  <w:szCs w:val="24"/>
                  <w:lang w:eastAsia="zh-CN"/>
                </w:rPr>
                <w:t>2005-</w:t>
              </w:r>
              <w:r w:rsidR="00546234" w:rsidRPr="00546234">
                <w:rPr>
                  <w:rFonts w:ascii="Times New Roman" w:eastAsia="楷体_GB2312" w:hAnsi="Times New Roman"/>
                  <w:sz w:val="24"/>
                  <w:szCs w:val="24"/>
                  <w:lang w:eastAsia="zh-CN"/>
                </w:rPr>
                <w:t>7</w:t>
              </w:r>
              <w:r w:rsidRPr="00546234">
                <w:rPr>
                  <w:rFonts w:ascii="Times New Roman" w:eastAsia="楷体_GB2312" w:hAnsi="Times New Roman"/>
                  <w:sz w:val="24"/>
                  <w:szCs w:val="24"/>
                  <w:lang w:eastAsia="zh-CN"/>
                </w:rPr>
                <w:t>-2</w:t>
              </w:r>
              <w:r w:rsidR="00546234" w:rsidRPr="00546234">
                <w:rPr>
                  <w:rFonts w:ascii="Times New Roman" w:eastAsia="楷体_GB2312" w:hAnsi="Times New Roman"/>
                  <w:sz w:val="24"/>
                  <w:szCs w:val="24"/>
                  <w:lang w:eastAsia="zh-CN"/>
                </w:rPr>
                <w:t>9</w:t>
              </w:r>
            </w:smartTag>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34"/>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snapToGrid w:val="0"/>
              <w:rPr>
                <w:rFonts w:eastAsia="楷体_GB2312"/>
                <w:strike/>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snapToGrid w:val="0"/>
              <w:rPr>
                <w:rFonts w:eastAsia="楷体_GB2312"/>
                <w:strike/>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snapToGrid w:val="0"/>
              <w:rPr>
                <w:rFonts w:eastAsia="楷体_GB2312"/>
                <w:strike/>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bl>
    <w:p w:rsidR="00B70826" w:rsidRDefault="00B70826">
      <w:pPr>
        <w:tabs>
          <w:tab w:val="left" w:pos="1721"/>
          <w:tab w:val="left" w:pos="2792"/>
          <w:tab w:val="center" w:pos="4818"/>
        </w:tabs>
        <w:rPr>
          <w:rFonts w:ascii="黑体" w:eastAsia="黑体"/>
          <w:b/>
          <w:lang w:eastAsia="zh-CN"/>
        </w:rPr>
      </w:pPr>
    </w:p>
    <w:p w:rsidR="00B70826" w:rsidRDefault="00B70826">
      <w:pPr>
        <w:jc w:val="center"/>
        <w:rPr>
          <w:lang w:eastAsia="zh-CN"/>
        </w:rPr>
      </w:pPr>
    </w:p>
    <w:p w:rsidR="00B70826" w:rsidRDefault="00B70826">
      <w:pPr>
        <w:jc w:val="center"/>
        <w:rPr>
          <w:b/>
          <w:sz w:val="44"/>
          <w:lang w:eastAsia="zh-CN"/>
        </w:rPr>
        <w:sectPr w:rsidR="00B70826">
          <w:footerReference w:type="default" r:id="rId8"/>
          <w:type w:val="oddPage"/>
          <w:pgSz w:w="11907" w:h="16840"/>
          <w:pgMar w:top="1134" w:right="851" w:bottom="1134" w:left="1418" w:header="851" w:footer="992" w:gutter="0"/>
          <w:pgNumType w:start="1"/>
          <w:cols w:space="425"/>
          <w:titlePg/>
          <w:docGrid w:type="lines" w:linePitch="326"/>
        </w:sectPr>
      </w:pPr>
    </w:p>
    <w:p w:rsidR="00B70826" w:rsidRDefault="00B70826">
      <w:pPr>
        <w:rPr>
          <w:rFonts w:ascii="MS Mincho" w:eastAsia="宋体"/>
          <w:sz w:val="18"/>
          <w:lang w:eastAsia="zh-CN"/>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5E63E2" w:rsidRDefault="005E63E2" w:rsidP="00546234">
      <w:pPr>
        <w:pStyle w:val="10"/>
        <w:widowControl/>
        <w:autoSpaceDE w:val="0"/>
        <w:autoSpaceDN w:val="0"/>
        <w:spacing w:before="720" w:after="480" w:line="240" w:lineRule="atLeast"/>
        <w:jc w:val="center"/>
        <w:textAlignment w:val="bottom"/>
        <w:rPr>
          <w:rFonts w:ascii="Arial" w:eastAsia="黑体" w:hAnsi="Arial"/>
          <w:sz w:val="30"/>
        </w:rPr>
        <w:sectPr w:rsidR="005E63E2" w:rsidSect="006C466E">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418" w:header="737" w:footer="737" w:gutter="0"/>
          <w:pgNumType w:start="1"/>
          <w:cols w:space="425"/>
          <w:titlePg/>
          <w:docGrid w:type="lines" w:linePitch="326"/>
        </w:sectPr>
      </w:pPr>
    </w:p>
    <w:p w:rsidR="00546234" w:rsidRDefault="00546234" w:rsidP="00546234">
      <w:pPr>
        <w:pStyle w:val="10"/>
        <w:widowControl/>
        <w:autoSpaceDE w:val="0"/>
        <w:autoSpaceDN w:val="0"/>
        <w:spacing w:before="720" w:after="480" w:line="240" w:lineRule="atLeast"/>
        <w:jc w:val="center"/>
        <w:textAlignment w:val="bottom"/>
        <w:rPr>
          <w:rFonts w:ascii="Arial" w:eastAsia="黑体" w:hAnsi="Arial"/>
          <w:sz w:val="30"/>
        </w:rPr>
      </w:pPr>
      <w:r>
        <w:rPr>
          <w:rFonts w:ascii="Arial" w:eastAsia="黑体" w:hAnsi="Arial" w:hint="eastAsia"/>
          <w:sz w:val="30"/>
        </w:rPr>
        <w:lastRenderedPageBreak/>
        <w:t>版权声明</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lastRenderedPageBreak/>
        <w:t>《用户手册模板》的版权归沈阳东软软件股份有限公司所有。未经沈阳东软软件股份有限公司的书面准许，不得将本规范的任何部分以任何形式、采用任何手段</w:t>
      </w:r>
      <w:r w:rsidRPr="00546234">
        <w:rPr>
          <w:rFonts w:ascii="Arial" w:hAnsi="Arial"/>
          <w:sz w:val="24"/>
          <w:szCs w:val="24"/>
        </w:rPr>
        <w:t>（</w:t>
      </w:r>
      <w:r w:rsidRPr="00546234">
        <w:rPr>
          <w:rFonts w:ascii="Arial" w:hAnsi="Arial" w:hint="eastAsia"/>
          <w:sz w:val="24"/>
          <w:szCs w:val="24"/>
        </w:rPr>
        <w:t>电子的或机械的，包括照相复制或录制</w:t>
      </w:r>
      <w:r w:rsidRPr="00546234">
        <w:rPr>
          <w:rFonts w:ascii="Arial" w:hAnsi="Arial"/>
          <w:sz w:val="24"/>
          <w:szCs w:val="24"/>
        </w:rPr>
        <w:t>）</w:t>
      </w:r>
      <w:r w:rsidRPr="00546234">
        <w:rPr>
          <w:rFonts w:ascii="Arial" w:hAnsi="Arial" w:hint="eastAsia"/>
          <w:sz w:val="24"/>
          <w:szCs w:val="24"/>
        </w:rPr>
        <w:t>、或为任何目的，进行复制或扩散。</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sz w:val="24"/>
          <w:szCs w:val="24"/>
        </w:rPr>
        <w:t>Copyright©</w:t>
      </w:r>
      <w:r w:rsidRPr="00546234">
        <w:rPr>
          <w:rFonts w:ascii="Arial" w:hAnsi="Arial" w:hint="eastAsia"/>
          <w:sz w:val="24"/>
          <w:szCs w:val="24"/>
        </w:rPr>
        <w:t xml:space="preserve"> </w:t>
      </w:r>
      <w:proofErr w:type="spellStart"/>
      <w:r w:rsidRPr="00546234">
        <w:rPr>
          <w:rFonts w:ascii="Arial" w:hAnsi="Arial"/>
          <w:sz w:val="24"/>
          <w:szCs w:val="24"/>
        </w:rPr>
        <w:t>xxxx-yyyy</w:t>
      </w:r>
      <w:proofErr w:type="spellEnd"/>
      <w:r w:rsidRPr="00546234">
        <w:rPr>
          <w:rFonts w:ascii="Arial" w:hAnsi="Arial"/>
          <w:sz w:val="24"/>
          <w:szCs w:val="24"/>
        </w:rPr>
        <w:t xml:space="preserve"> </w:t>
      </w:r>
      <w:r w:rsidRPr="00546234">
        <w:rPr>
          <w:rFonts w:ascii="Arial" w:hAnsi="Arial" w:hint="eastAsia"/>
          <w:sz w:val="24"/>
          <w:szCs w:val="24"/>
        </w:rPr>
        <w:t>沈阳东软软件股份有限公司。版权所有，翻制必究。</w:t>
      </w:r>
    </w:p>
    <w:p w:rsidR="00546234" w:rsidRDefault="00546234" w:rsidP="00546234">
      <w:pPr>
        <w:pStyle w:val="10"/>
        <w:widowControl/>
        <w:autoSpaceDE w:val="0"/>
        <w:autoSpaceDN w:val="0"/>
        <w:spacing w:before="480" w:line="240" w:lineRule="atLeast"/>
        <w:ind w:firstLine="420"/>
        <w:textAlignment w:val="bottom"/>
        <w:rPr>
          <w:rFonts w:ascii="Arial" w:hAnsi="Arial"/>
          <w:sz w:val="21"/>
        </w:rPr>
      </w:pPr>
    </w:p>
    <w:p w:rsidR="00546234" w:rsidRDefault="00546234" w:rsidP="00546234">
      <w:pPr>
        <w:pStyle w:val="10"/>
        <w:widowControl/>
        <w:autoSpaceDE w:val="0"/>
        <w:autoSpaceDN w:val="0"/>
        <w:spacing w:before="120" w:line="240" w:lineRule="atLeast"/>
        <w:ind w:firstLine="420"/>
        <w:textAlignment w:val="bottom"/>
        <w:rPr>
          <w:rFonts w:ascii="Arial" w:hAnsi="Arial"/>
          <w:sz w:val="21"/>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5E63E2" w:rsidRDefault="005E63E2" w:rsidP="00546234">
      <w:pPr>
        <w:pStyle w:val="10"/>
        <w:widowControl/>
        <w:autoSpaceDE w:val="0"/>
        <w:autoSpaceDN w:val="0"/>
        <w:spacing w:before="720" w:after="480" w:line="240" w:lineRule="atLeast"/>
        <w:jc w:val="center"/>
        <w:textAlignment w:val="bottom"/>
        <w:rPr>
          <w:rFonts w:ascii="Times New Roman"/>
          <w:b/>
          <w:bCs/>
          <w:color w:val="FF0000"/>
          <w:sz w:val="24"/>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tabs>
          <w:tab w:val="left" w:pos="4185"/>
        </w:tabs>
        <w:rPr>
          <w:lang w:eastAsia="zh-CN"/>
        </w:rPr>
      </w:pPr>
      <w:r>
        <w:rPr>
          <w:lang w:eastAsia="zh-CN"/>
        </w:rPr>
        <w:tab/>
      </w:r>
    </w:p>
    <w:p w:rsidR="005E63E2" w:rsidRPr="005E63E2" w:rsidRDefault="005E63E2" w:rsidP="005E63E2">
      <w:pPr>
        <w:rPr>
          <w:lang w:eastAsia="zh-CN"/>
        </w:rPr>
      </w:pPr>
    </w:p>
    <w:p w:rsidR="00546234" w:rsidRDefault="00B70826" w:rsidP="00546234">
      <w:pPr>
        <w:pStyle w:val="10"/>
        <w:widowControl/>
        <w:autoSpaceDE w:val="0"/>
        <w:autoSpaceDN w:val="0"/>
        <w:spacing w:before="720" w:after="480" w:line="240" w:lineRule="atLeast"/>
        <w:jc w:val="center"/>
        <w:textAlignment w:val="bottom"/>
        <w:rPr>
          <w:rFonts w:ascii="Arial" w:eastAsia="黑体" w:hAnsi="Arial"/>
          <w:sz w:val="30"/>
        </w:rPr>
      </w:pPr>
      <w:r w:rsidRPr="005E63E2">
        <w:br w:type="page"/>
      </w:r>
      <w:r w:rsidR="00546234">
        <w:rPr>
          <w:rFonts w:ascii="Arial" w:eastAsia="黑体" w:hAnsi="Arial" w:hint="eastAsia"/>
          <w:sz w:val="30"/>
        </w:rPr>
        <w:lastRenderedPageBreak/>
        <w:t>前</w:t>
      </w:r>
      <w:r w:rsidR="00546234">
        <w:rPr>
          <w:rFonts w:ascii="Arial" w:eastAsia="黑体" w:hAnsi="Arial"/>
          <w:sz w:val="30"/>
        </w:rPr>
        <w:t xml:space="preserve">  </w:t>
      </w:r>
      <w:r w:rsidR="00546234">
        <w:rPr>
          <w:rFonts w:ascii="Arial" w:eastAsia="黑体" w:hAnsi="Arial" w:hint="eastAsia"/>
          <w:sz w:val="30"/>
        </w:rPr>
        <w:t>言</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对于任何产品都是不可缺少的组成部分。一个好的产品没有一份完备的用户手册，也不能算作一个完备的产品。对于软件产品来说更是如此，没有用户手册的软件不能算产品，没有好的用户手册，就不可能算好产品。也就是说，一个好的软件产品除了具备与市场对路的思想、良好的用户界面、完备的测试之外，还必须有一本适合用户使用的用户手册。</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本规范手册不仅指明了软件用户手册的内容，而且规定了沈阳东软软件股份有限公司软件用户手册的统一版面、格式</w:t>
      </w:r>
      <w:r w:rsidRPr="00546234">
        <w:rPr>
          <w:rFonts w:hint="eastAsia"/>
          <w:sz w:val="24"/>
          <w:szCs w:val="24"/>
        </w:rPr>
        <w:t>及内容</w:t>
      </w:r>
      <w:r w:rsidRPr="00546234">
        <w:rPr>
          <w:rFonts w:ascii="Arial" w:hAnsi="Arial" w:hint="eastAsia"/>
          <w:sz w:val="24"/>
          <w:szCs w:val="24"/>
        </w:rPr>
        <w:t>。本规范手册就是按本规定编写的，但由于本规范手册内容的局限性，很难以样本的形式表现软件用户手册中可能出现的各种情况，手册编排人员在具体编写手册时可以根据产品的特点对内容自行增减。对于手册的格式，也可以根据需要进行变动。</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我们希望沈阳东软软件股份有限公司的相关人员，能够按照本规范手册编写软件用户手册，做好软件产品化工作。由于时间仓促，编者水平有限，希望大家能够提出宝贵意见，以逐步完善本规范手册的内容。</w:t>
      </w:r>
    </w:p>
    <w:p w:rsidR="005E6B4B" w:rsidRDefault="00546234" w:rsidP="005E6B4B">
      <w:pPr>
        <w:pStyle w:val="10"/>
        <w:widowControl/>
        <w:autoSpaceDE w:val="0"/>
        <w:autoSpaceDN w:val="0"/>
        <w:spacing w:before="720" w:after="480" w:line="240" w:lineRule="atLeast"/>
        <w:jc w:val="center"/>
        <w:textAlignment w:val="bottom"/>
        <w:rPr>
          <w:rFonts w:ascii="Arial" w:hAnsi="Arial"/>
          <w:sz w:val="21"/>
        </w:rPr>
      </w:pPr>
      <w:r w:rsidRPr="00546234">
        <w:rPr>
          <w:rFonts w:ascii="Times New Roman"/>
          <w:b/>
          <w:bCs/>
          <w:color w:val="FF0000"/>
          <w:sz w:val="24"/>
          <w:szCs w:val="24"/>
        </w:rPr>
        <w:br w:type="page"/>
      </w:r>
      <w:r w:rsidR="005E6B4B">
        <w:rPr>
          <w:rFonts w:ascii="Arial" w:eastAsia="黑体" w:hAnsi="Arial" w:hint="eastAsia"/>
          <w:sz w:val="30"/>
        </w:rPr>
        <w:lastRenderedPageBreak/>
        <w:t>阅读指南</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3" w:name="_Toc91304586"/>
      <w:bookmarkStart w:id="4" w:name="_Toc91304786"/>
      <w:bookmarkStart w:id="5" w:name="_Toc91304852"/>
      <w:bookmarkStart w:id="6" w:name="_Toc91308305"/>
      <w:bookmarkStart w:id="7" w:name="_Toc110321616"/>
      <w:r w:rsidRPr="005E6B4B">
        <w:rPr>
          <w:rFonts w:ascii="Arial" w:eastAsia="黑体" w:hAnsi="Arial" w:hint="eastAsia"/>
          <w:sz w:val="24"/>
          <w:szCs w:val="24"/>
        </w:rPr>
        <w:t>〖手册目标〗</w:t>
      </w:r>
      <w:bookmarkEnd w:id="3"/>
      <w:bookmarkEnd w:id="4"/>
      <w:bookmarkEnd w:id="5"/>
      <w:bookmarkEnd w:id="6"/>
      <w:bookmarkEnd w:id="7"/>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本手册主要对沈阳东软软件股份有限公司软件产品的用户手册所应包含的内容及版面格式作一个统一规定。由于实际情况千变万化，本规定很难一次做到面面俱到，需要逐渐完善。</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8" w:name="_Toc91304587"/>
      <w:bookmarkStart w:id="9" w:name="_Toc91304787"/>
      <w:bookmarkStart w:id="10" w:name="_Toc91304853"/>
      <w:bookmarkStart w:id="11" w:name="_Toc91308306"/>
      <w:bookmarkStart w:id="12" w:name="_Toc110321617"/>
      <w:r w:rsidRPr="005E6B4B">
        <w:rPr>
          <w:rFonts w:ascii="Arial" w:eastAsia="黑体" w:hAnsi="Arial" w:hint="eastAsia"/>
          <w:sz w:val="24"/>
          <w:szCs w:val="24"/>
        </w:rPr>
        <w:t>〖阅读对象〗</w:t>
      </w:r>
      <w:bookmarkEnd w:id="8"/>
      <w:bookmarkEnd w:id="9"/>
      <w:bookmarkEnd w:id="10"/>
      <w:bookmarkEnd w:id="11"/>
      <w:bookmarkEnd w:id="12"/>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本手册是为沈阳东软软件股份有限公司的所有软件开发人员和软件用户手册编写人员所编写的。由于本手册中的格式规定部分是根据</w:t>
      </w:r>
      <w:r w:rsidRPr="005E6B4B">
        <w:rPr>
          <w:rFonts w:ascii="Arial" w:hAnsi="Arial"/>
          <w:sz w:val="24"/>
          <w:szCs w:val="24"/>
        </w:rPr>
        <w:t xml:space="preserve"> Microsoft Windows </w:t>
      </w:r>
      <w:r w:rsidRPr="005E6B4B">
        <w:rPr>
          <w:rFonts w:ascii="Arial" w:hAnsi="Arial" w:hint="eastAsia"/>
          <w:sz w:val="24"/>
          <w:szCs w:val="24"/>
        </w:rPr>
        <w:t>下的</w:t>
      </w:r>
      <w:r w:rsidRPr="005E6B4B">
        <w:rPr>
          <w:rFonts w:ascii="Arial" w:hAnsi="Arial"/>
          <w:sz w:val="24"/>
          <w:szCs w:val="24"/>
        </w:rPr>
        <w:t xml:space="preserve"> Word </w:t>
      </w:r>
      <w:r w:rsidRPr="005E6B4B">
        <w:rPr>
          <w:rFonts w:ascii="Arial" w:hAnsi="Arial" w:hint="eastAsia"/>
          <w:sz w:val="24"/>
          <w:szCs w:val="24"/>
        </w:rPr>
        <w:t>的功能而编写的，所以沈阳东软软件股份有限公司的软件用户手册应该使用</w:t>
      </w:r>
      <w:r w:rsidRPr="005E6B4B">
        <w:rPr>
          <w:rFonts w:ascii="Arial" w:hAnsi="Arial"/>
          <w:sz w:val="24"/>
          <w:szCs w:val="24"/>
        </w:rPr>
        <w:t xml:space="preserve"> Micro</w:t>
      </w:r>
      <w:r>
        <w:rPr>
          <w:rFonts w:ascii="Arial" w:hAnsi="Arial" w:hint="eastAsia"/>
          <w:sz w:val="24"/>
          <w:szCs w:val="24"/>
        </w:rPr>
        <w:t>s</w:t>
      </w:r>
      <w:r w:rsidRPr="005E6B4B">
        <w:rPr>
          <w:rFonts w:ascii="Arial" w:hAnsi="Arial"/>
          <w:sz w:val="24"/>
          <w:szCs w:val="24"/>
        </w:rPr>
        <w:t>oft Word</w:t>
      </w:r>
      <w:r w:rsidRPr="005E6B4B">
        <w:rPr>
          <w:rFonts w:ascii="Arial" w:hAnsi="Arial" w:hint="eastAsia"/>
          <w:sz w:val="24"/>
          <w:szCs w:val="24"/>
        </w:rPr>
        <w:t>排版。</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3" w:name="_Toc91304588"/>
      <w:bookmarkStart w:id="14" w:name="_Toc91304788"/>
      <w:bookmarkStart w:id="15" w:name="_Toc91304854"/>
      <w:bookmarkStart w:id="16" w:name="_Toc91308307"/>
      <w:bookmarkStart w:id="17" w:name="_Toc110321618"/>
      <w:r w:rsidRPr="005E6B4B">
        <w:rPr>
          <w:rFonts w:ascii="Arial" w:eastAsia="黑体" w:hAnsi="Arial" w:hint="eastAsia"/>
          <w:sz w:val="24"/>
          <w:szCs w:val="24"/>
        </w:rPr>
        <w:t>〖手册构成〗</w:t>
      </w:r>
      <w:bookmarkEnd w:id="13"/>
      <w:bookmarkEnd w:id="14"/>
      <w:bookmarkEnd w:id="15"/>
      <w:bookmarkEnd w:id="16"/>
      <w:bookmarkEnd w:id="17"/>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本手册基本上由两部分组成：</w:t>
      </w:r>
    </w:p>
    <w:p w:rsidR="005E6B4B" w:rsidRPr="005E6B4B" w:rsidRDefault="005E6B4B" w:rsidP="006C466E">
      <w:pPr>
        <w:pStyle w:val="10"/>
        <w:widowControl/>
        <w:numPr>
          <w:ilvl w:val="0"/>
          <w:numId w:val="1"/>
        </w:numPr>
        <w:tabs>
          <w:tab w:val="clear" w:pos="425"/>
          <w:tab w:val="num" w:pos="840"/>
          <w:tab w:val="num" w:pos="2105"/>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1</w:t>
      </w:r>
      <w:r w:rsidRPr="005E6B4B">
        <w:rPr>
          <w:rFonts w:ascii="Arial" w:hAnsi="Arial" w:hint="eastAsia"/>
          <w:sz w:val="24"/>
          <w:szCs w:val="24"/>
        </w:rPr>
        <w:t>章，“用户手册的内容”，规定了用户手册所应包含的内容。</w:t>
      </w:r>
    </w:p>
    <w:p w:rsidR="005E6B4B" w:rsidRPr="005E6B4B" w:rsidRDefault="005E6B4B" w:rsidP="006C466E">
      <w:pPr>
        <w:pStyle w:val="10"/>
        <w:widowControl/>
        <w:numPr>
          <w:ilvl w:val="0"/>
          <w:numId w:val="1"/>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2</w:t>
      </w:r>
      <w:r w:rsidRPr="005E6B4B">
        <w:rPr>
          <w:rFonts w:ascii="Arial" w:hAnsi="Arial" w:hint="eastAsia"/>
          <w:sz w:val="24"/>
          <w:szCs w:val="24"/>
        </w:rPr>
        <w:t>章，“关于用户手册排版格式的规定”，规定了用户手册标题及编号的格式。</w:t>
      </w:r>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另外，本手册基本上是按“用户手册格式的统一规定”编写的一个样本。</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8" w:name="_Toc91304589"/>
      <w:bookmarkStart w:id="19" w:name="_Toc91304789"/>
      <w:bookmarkStart w:id="20" w:name="_Toc91304855"/>
      <w:bookmarkStart w:id="21" w:name="_Toc91308308"/>
      <w:bookmarkStart w:id="22" w:name="_Toc110321619"/>
      <w:r w:rsidRPr="005E6B4B">
        <w:rPr>
          <w:rFonts w:ascii="Arial" w:eastAsia="黑体" w:hAnsi="Arial" w:hint="eastAsia"/>
          <w:sz w:val="24"/>
          <w:szCs w:val="24"/>
        </w:rPr>
        <w:t>〖手册约定〗</w:t>
      </w:r>
      <w:bookmarkEnd w:id="18"/>
      <w:bookmarkEnd w:id="19"/>
      <w:bookmarkEnd w:id="20"/>
      <w:bookmarkEnd w:id="21"/>
      <w:bookmarkEnd w:id="22"/>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本手册遵循以下约定：</w:t>
      </w:r>
    </w:p>
    <w:p w:rsidR="005E6B4B" w:rsidRPr="005E6B4B" w:rsidRDefault="005E6B4B" w:rsidP="006C466E">
      <w:pPr>
        <w:pStyle w:val="10"/>
        <w:widowControl/>
        <w:numPr>
          <w:ilvl w:val="0"/>
          <w:numId w:val="2"/>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所有标题均使用黑体字。</w:t>
      </w:r>
    </w:p>
    <w:p w:rsidR="005E6B4B" w:rsidRPr="005E6B4B" w:rsidRDefault="005E6B4B" w:rsidP="006C466E">
      <w:pPr>
        <w:pStyle w:val="10"/>
        <w:widowControl/>
        <w:numPr>
          <w:ilvl w:val="0"/>
          <w:numId w:val="2"/>
        </w:numPr>
        <w:tabs>
          <w:tab w:val="clear" w:pos="425"/>
          <w:tab w:val="num" w:pos="840"/>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如果标题后跟有“</w:t>
      </w:r>
      <w:r w:rsidRPr="005E6B4B">
        <w:rPr>
          <w:rFonts w:ascii="Arial" w:eastAsia="黑体" w:hAnsi="Arial" w:hint="eastAsia"/>
          <w:sz w:val="24"/>
          <w:szCs w:val="24"/>
        </w:rPr>
        <w:t>〖条件〗</w:t>
      </w:r>
      <w:r w:rsidRPr="005E6B4B">
        <w:rPr>
          <w:rFonts w:ascii="Arial" w:hAnsi="Arial" w:hint="eastAsia"/>
          <w:sz w:val="24"/>
          <w:szCs w:val="24"/>
        </w:rPr>
        <w:t>”字样，说明该标题下正文所要求的内容是在一定条件下必须的。</w:t>
      </w:r>
    </w:p>
    <w:p w:rsidR="005E6B4B" w:rsidRPr="005E6B4B" w:rsidRDefault="005E6B4B" w:rsidP="005E6B4B">
      <w:pPr>
        <w:widowControl/>
        <w:autoSpaceDE w:val="0"/>
        <w:autoSpaceDN w:val="0"/>
        <w:spacing w:before="240" w:line="360" w:lineRule="auto"/>
        <w:ind w:firstLine="422"/>
        <w:textAlignment w:val="bottom"/>
        <w:rPr>
          <w:rFonts w:ascii="宋体" w:eastAsia="宋体" w:hAnsi="宋体"/>
          <w:sz w:val="24"/>
          <w:szCs w:val="24"/>
          <w:lang w:eastAsia="zh-CN"/>
        </w:rPr>
      </w:pPr>
      <w:r w:rsidRPr="005E6B4B">
        <w:rPr>
          <w:rFonts w:ascii="Arial" w:eastAsia="黑体" w:hAnsi="Arial" w:hint="eastAsia"/>
          <w:sz w:val="24"/>
          <w:szCs w:val="24"/>
          <w:lang w:eastAsia="zh-CN"/>
        </w:rPr>
        <w:t>【注意】</w:t>
      </w:r>
      <w:r w:rsidRPr="005E6B4B">
        <w:rPr>
          <w:rFonts w:ascii="宋体" w:eastAsia="宋体" w:hAnsi="宋体" w:hint="eastAsia"/>
          <w:sz w:val="24"/>
          <w:szCs w:val="24"/>
          <w:lang w:eastAsia="zh-CN"/>
        </w:rPr>
        <w:t>的意思是请读者注意那些需要注意的事项。</w:t>
      </w:r>
    </w:p>
    <w:p w:rsidR="005E6B4B" w:rsidRPr="005E6B4B" w:rsidRDefault="005E6B4B" w:rsidP="005E6B4B">
      <w:pPr>
        <w:widowControl/>
        <w:autoSpaceDE w:val="0"/>
        <w:autoSpaceDN w:val="0"/>
        <w:spacing w:before="240" w:line="360" w:lineRule="auto"/>
        <w:ind w:firstLine="420"/>
        <w:textAlignment w:val="bottom"/>
        <w:rPr>
          <w:rFonts w:ascii="宋体" w:eastAsia="宋体" w:hAnsi="宋体"/>
          <w:sz w:val="24"/>
          <w:szCs w:val="24"/>
          <w:lang w:eastAsia="zh-CN"/>
        </w:rPr>
      </w:pPr>
      <w:r w:rsidRPr="005E6B4B">
        <w:rPr>
          <w:rFonts w:ascii="宋体" w:eastAsia="宋体" w:hAnsi="宋体" w:hint="eastAsia"/>
          <w:sz w:val="24"/>
          <w:szCs w:val="24"/>
          <w:lang w:eastAsia="zh-CN"/>
        </w:rPr>
        <w:t>【</w:t>
      </w:r>
      <w:r w:rsidRPr="005E6B4B">
        <w:rPr>
          <w:rFonts w:ascii="黑体" w:eastAsia="黑体" w:hAnsi="宋体" w:hint="eastAsia"/>
          <w:sz w:val="24"/>
          <w:szCs w:val="24"/>
          <w:lang w:eastAsia="zh-CN"/>
        </w:rPr>
        <w:t>警告</w:t>
      </w:r>
      <w:r w:rsidRPr="005E6B4B">
        <w:rPr>
          <w:rFonts w:ascii="宋体" w:eastAsia="宋体" w:hAnsi="宋体" w:hint="eastAsia"/>
          <w:sz w:val="24"/>
          <w:szCs w:val="24"/>
          <w:lang w:eastAsia="zh-CN"/>
        </w:rPr>
        <w:t>】的意思是请读者千万注意某些事项，否则将造成严重错误。</w:t>
      </w:r>
    </w:p>
    <w:p w:rsidR="008D7D6D" w:rsidRPr="008D7D6D" w:rsidRDefault="005E6B4B" w:rsidP="008D7D6D">
      <w:pPr>
        <w:tabs>
          <w:tab w:val="right" w:leader="middleDot" w:pos="8392"/>
        </w:tabs>
        <w:ind w:left="420"/>
        <w:jc w:val="center"/>
        <w:rPr>
          <w:rFonts w:ascii="宋体" w:eastAsia="宋体" w:hAnsi="宋体"/>
          <w:noProof/>
          <w:sz w:val="22"/>
          <w:szCs w:val="22"/>
        </w:rPr>
      </w:pPr>
      <w:r w:rsidRPr="005E6B4B">
        <w:rPr>
          <w:b/>
          <w:bCs/>
          <w:color w:val="FF0000"/>
        </w:rPr>
        <w:br w:type="page"/>
      </w:r>
      <w:r w:rsidR="008D7D6D" w:rsidRPr="008D7D6D">
        <w:rPr>
          <w:rFonts w:ascii="宋体" w:eastAsia="宋体" w:hAnsi="宋体" w:hint="eastAsia"/>
          <w:b/>
          <w:bCs/>
          <w:sz w:val="28"/>
          <w:szCs w:val="28"/>
        </w:rPr>
        <w:lastRenderedPageBreak/>
        <w:t>目</w:t>
      </w:r>
      <w:r w:rsidR="008D7D6D" w:rsidRPr="008D7D6D">
        <w:rPr>
          <w:rFonts w:ascii="宋体" w:eastAsia="宋体" w:hAnsi="宋体" w:hint="eastAsia"/>
          <w:sz w:val="28"/>
          <w:szCs w:val="28"/>
        </w:rPr>
        <w:t xml:space="preserve"> </w:t>
      </w:r>
      <w:r w:rsidR="008D7D6D">
        <w:rPr>
          <w:rFonts w:ascii="宋体" w:eastAsia="宋体" w:hAnsi="宋体" w:hint="eastAsia"/>
          <w:sz w:val="28"/>
          <w:szCs w:val="28"/>
          <w:lang w:eastAsia="zh-CN"/>
        </w:rPr>
        <w:t xml:space="preserve"> </w:t>
      </w:r>
      <w:r w:rsidR="008D7D6D" w:rsidRPr="008D7D6D">
        <w:rPr>
          <w:rFonts w:ascii="宋体" w:eastAsia="宋体" w:hAnsi="宋体" w:hint="eastAsia"/>
          <w:b/>
          <w:bCs/>
          <w:sz w:val="28"/>
          <w:szCs w:val="28"/>
        </w:rPr>
        <w:t>录</w:t>
      </w:r>
      <w:r w:rsidR="008D7D6D" w:rsidRPr="008D7D6D">
        <w:rPr>
          <w:rFonts w:ascii="宋体" w:eastAsia="宋体" w:hAnsi="宋体"/>
          <w:b/>
          <w:bCs/>
          <w:caps/>
          <w:sz w:val="22"/>
          <w:szCs w:val="22"/>
        </w:rPr>
        <w:fldChar w:fldCharType="begin"/>
      </w:r>
      <w:r w:rsidR="008D7D6D" w:rsidRPr="008D7D6D">
        <w:rPr>
          <w:rFonts w:ascii="宋体" w:eastAsia="宋体" w:hAnsi="宋体"/>
          <w:b/>
          <w:bCs/>
          <w:caps/>
          <w:sz w:val="22"/>
          <w:szCs w:val="22"/>
        </w:rPr>
        <w:instrText xml:space="preserve"> TOC \o "1-3" \h \z \u </w:instrText>
      </w:r>
      <w:r w:rsidR="008D7D6D" w:rsidRPr="008D7D6D">
        <w:rPr>
          <w:rFonts w:ascii="宋体" w:eastAsia="宋体" w:hAnsi="宋体"/>
          <w:b/>
          <w:bCs/>
          <w:caps/>
          <w:sz w:val="22"/>
          <w:szCs w:val="22"/>
        </w:rPr>
        <w:fldChar w:fldCharType="separate"/>
      </w:r>
    </w:p>
    <w:p w:rsidR="008D7D6D" w:rsidRPr="008D7D6D" w:rsidRDefault="00B03D5F">
      <w:pPr>
        <w:pStyle w:val="11"/>
        <w:tabs>
          <w:tab w:val="right" w:leader="dot" w:pos="9628"/>
        </w:tabs>
        <w:rPr>
          <w:rFonts w:eastAsia="宋体"/>
          <w:b w:val="0"/>
          <w:bCs w:val="0"/>
          <w:caps w:val="0"/>
          <w:noProof/>
          <w:spacing w:val="0"/>
          <w:kern w:val="2"/>
          <w:sz w:val="22"/>
          <w:szCs w:val="22"/>
          <w:lang w:eastAsia="zh-CN"/>
        </w:rPr>
      </w:pPr>
      <w:hyperlink w:anchor="_Toc110321616" w:history="1">
        <w:r w:rsidR="008D7D6D" w:rsidRPr="008D7D6D">
          <w:rPr>
            <w:rStyle w:val="a7"/>
            <w:rFonts w:ascii="Arial" w:eastAsia="黑体" w:hAnsi="Arial" w:hint="eastAsia"/>
            <w:noProof/>
            <w:sz w:val="22"/>
            <w:szCs w:val="22"/>
          </w:rPr>
          <w:t>〖手册目标〗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B03D5F">
      <w:pPr>
        <w:pStyle w:val="11"/>
        <w:tabs>
          <w:tab w:val="right" w:leader="dot" w:pos="9628"/>
        </w:tabs>
        <w:rPr>
          <w:rFonts w:eastAsia="宋体"/>
          <w:b w:val="0"/>
          <w:bCs w:val="0"/>
          <w:caps w:val="0"/>
          <w:noProof/>
          <w:spacing w:val="0"/>
          <w:kern w:val="2"/>
          <w:sz w:val="22"/>
          <w:szCs w:val="22"/>
          <w:lang w:eastAsia="zh-CN"/>
        </w:rPr>
      </w:pPr>
      <w:hyperlink w:anchor="_Toc110321617" w:history="1">
        <w:r w:rsidR="008D7D6D" w:rsidRPr="008D7D6D">
          <w:rPr>
            <w:rStyle w:val="a7"/>
            <w:rFonts w:ascii="Arial" w:eastAsia="黑体" w:hAnsi="Arial" w:hint="eastAsia"/>
            <w:noProof/>
            <w:sz w:val="22"/>
            <w:szCs w:val="22"/>
          </w:rPr>
          <w:t>〖阅读对象〗</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B03D5F">
      <w:pPr>
        <w:pStyle w:val="11"/>
        <w:tabs>
          <w:tab w:val="right" w:leader="dot" w:pos="9628"/>
        </w:tabs>
        <w:rPr>
          <w:rFonts w:eastAsia="宋体"/>
          <w:b w:val="0"/>
          <w:bCs w:val="0"/>
          <w:caps w:val="0"/>
          <w:noProof/>
          <w:spacing w:val="0"/>
          <w:kern w:val="2"/>
          <w:sz w:val="22"/>
          <w:szCs w:val="22"/>
          <w:lang w:eastAsia="zh-CN"/>
        </w:rPr>
      </w:pPr>
      <w:hyperlink w:anchor="_Toc110321618" w:history="1">
        <w:r w:rsidR="008D7D6D" w:rsidRPr="008D7D6D">
          <w:rPr>
            <w:rStyle w:val="a7"/>
            <w:rFonts w:ascii="Arial" w:eastAsia="黑体" w:hAnsi="Arial" w:hint="eastAsia"/>
            <w:noProof/>
            <w:sz w:val="22"/>
            <w:szCs w:val="22"/>
          </w:rPr>
          <w:t>〖手册构成〗</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B03D5F">
      <w:pPr>
        <w:pStyle w:val="11"/>
        <w:tabs>
          <w:tab w:val="right" w:leader="dot" w:pos="9628"/>
        </w:tabs>
        <w:rPr>
          <w:rFonts w:eastAsia="宋体"/>
          <w:b w:val="0"/>
          <w:bCs w:val="0"/>
          <w:caps w:val="0"/>
          <w:noProof/>
          <w:spacing w:val="0"/>
          <w:kern w:val="2"/>
          <w:sz w:val="22"/>
          <w:szCs w:val="22"/>
          <w:lang w:eastAsia="zh-CN"/>
        </w:rPr>
      </w:pPr>
      <w:hyperlink w:anchor="_Toc110321619" w:history="1">
        <w:r w:rsidR="008D7D6D" w:rsidRPr="008D7D6D">
          <w:rPr>
            <w:rStyle w:val="a7"/>
            <w:rFonts w:ascii="Arial" w:eastAsia="黑体" w:hAnsi="Arial" w:hint="eastAsia"/>
            <w:noProof/>
            <w:sz w:val="22"/>
            <w:szCs w:val="22"/>
          </w:rPr>
          <w:t>〖手册约定〗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B03D5F">
      <w:pPr>
        <w:pStyle w:val="11"/>
        <w:tabs>
          <w:tab w:val="right" w:leader="dot" w:pos="9628"/>
        </w:tabs>
        <w:rPr>
          <w:rFonts w:eastAsia="宋体"/>
          <w:b w:val="0"/>
          <w:bCs w:val="0"/>
          <w:caps w:val="0"/>
          <w:noProof/>
          <w:spacing w:val="0"/>
          <w:kern w:val="2"/>
          <w:sz w:val="22"/>
          <w:szCs w:val="22"/>
          <w:lang w:eastAsia="zh-CN"/>
        </w:rPr>
      </w:pPr>
      <w:hyperlink w:anchor="_Toc110321620" w:history="1">
        <w:r w:rsidR="008D7D6D" w:rsidRPr="008D7D6D">
          <w:rPr>
            <w:rStyle w:val="a7"/>
            <w:rFonts w:eastAsia="黑体"/>
            <w:noProof/>
            <w:sz w:val="22"/>
            <w:szCs w:val="22"/>
          </w:rPr>
          <w:t>1</w:t>
        </w:r>
        <w:r w:rsidR="008D7D6D" w:rsidRPr="008D7D6D">
          <w:rPr>
            <w:rStyle w:val="a7"/>
            <w:rFonts w:eastAsia="黑体" w:hint="eastAsia"/>
            <w:noProof/>
            <w:sz w:val="22"/>
            <w:szCs w:val="22"/>
          </w:rPr>
          <w:t>．</w:t>
        </w:r>
        <w:r w:rsidR="008D7D6D" w:rsidRPr="008D7D6D">
          <w:rPr>
            <w:rStyle w:val="a7"/>
            <w:rFonts w:ascii="黑体" w:eastAsia="黑体" w:hint="eastAsia"/>
            <w:noProof/>
            <w:sz w:val="22"/>
            <w:szCs w:val="22"/>
          </w:rPr>
          <w:t>用户手册的内容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8D7D6D" w:rsidRPr="008D7D6D" w:rsidRDefault="00B03D5F">
      <w:pPr>
        <w:pStyle w:val="20"/>
        <w:tabs>
          <w:tab w:val="right" w:leader="dot" w:pos="9628"/>
        </w:tabs>
        <w:rPr>
          <w:rFonts w:eastAsia="宋体"/>
          <w:smallCaps w:val="0"/>
          <w:noProof/>
          <w:spacing w:val="0"/>
          <w:kern w:val="2"/>
          <w:sz w:val="22"/>
          <w:szCs w:val="22"/>
          <w:lang w:eastAsia="zh-CN"/>
        </w:rPr>
      </w:pPr>
      <w:hyperlink w:anchor="_Toc110321621" w:history="1">
        <w:r w:rsidR="008D7D6D" w:rsidRPr="008D7D6D">
          <w:rPr>
            <w:rStyle w:val="a7"/>
            <w:rFonts w:eastAsia="黑体"/>
            <w:noProof/>
            <w:sz w:val="22"/>
            <w:szCs w:val="22"/>
            <w:lang w:eastAsia="zh-CN"/>
          </w:rPr>
          <w:t>1.1</w:t>
        </w:r>
        <w:r w:rsidR="008D7D6D" w:rsidRPr="008D7D6D">
          <w:rPr>
            <w:rStyle w:val="a7"/>
            <w:rFonts w:ascii="黑体" w:eastAsia="黑体" w:hint="eastAsia"/>
            <w:noProof/>
            <w:sz w:val="22"/>
            <w:szCs w:val="22"/>
            <w:lang w:eastAsia="zh-CN"/>
          </w:rPr>
          <w:t>用户手册的目标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7</w:t>
        </w:r>
        <w:r w:rsidR="008D7D6D" w:rsidRPr="008D7D6D">
          <w:rPr>
            <w:noProof/>
            <w:webHidden/>
            <w:sz w:val="22"/>
            <w:szCs w:val="22"/>
          </w:rPr>
          <w:fldChar w:fldCharType="end"/>
        </w:r>
      </w:hyperlink>
    </w:p>
    <w:p w:rsidR="008D7D6D" w:rsidRPr="008D7D6D" w:rsidRDefault="00B03D5F">
      <w:pPr>
        <w:pStyle w:val="20"/>
        <w:tabs>
          <w:tab w:val="right" w:leader="dot" w:pos="9628"/>
        </w:tabs>
        <w:rPr>
          <w:rFonts w:eastAsia="宋体"/>
          <w:smallCaps w:val="0"/>
          <w:noProof/>
          <w:spacing w:val="0"/>
          <w:kern w:val="2"/>
          <w:sz w:val="22"/>
          <w:szCs w:val="22"/>
          <w:lang w:eastAsia="zh-CN"/>
        </w:rPr>
      </w:pPr>
      <w:hyperlink w:anchor="_Toc110321622" w:history="1">
        <w:r w:rsidR="008D7D6D" w:rsidRPr="008D7D6D">
          <w:rPr>
            <w:rStyle w:val="a7"/>
            <w:rFonts w:eastAsia="黑体"/>
            <w:noProof/>
            <w:sz w:val="22"/>
            <w:szCs w:val="22"/>
            <w:lang w:eastAsia="zh-CN"/>
          </w:rPr>
          <w:t>1.2</w:t>
        </w:r>
        <w:r w:rsidR="008D7D6D" w:rsidRPr="008D7D6D">
          <w:rPr>
            <w:rStyle w:val="a7"/>
            <w:rFonts w:ascii="黑体" w:eastAsia="黑体" w:hAnsi="黑体" w:hint="eastAsia"/>
            <w:noProof/>
            <w:sz w:val="22"/>
            <w:szCs w:val="22"/>
            <w:lang w:eastAsia="zh-CN"/>
          </w:rPr>
          <w:t>用</w:t>
        </w:r>
        <w:r w:rsidR="008D7D6D" w:rsidRPr="008D7D6D">
          <w:rPr>
            <w:rStyle w:val="a7"/>
            <w:rFonts w:ascii="黑体" w:eastAsia="黑体" w:hAnsi="黑体" w:cs="宋体" w:hint="eastAsia"/>
            <w:noProof/>
            <w:sz w:val="22"/>
            <w:szCs w:val="22"/>
            <w:lang w:eastAsia="zh-CN"/>
          </w:rPr>
          <w:t>户</w:t>
        </w:r>
        <w:r w:rsidR="008D7D6D" w:rsidRPr="008D7D6D">
          <w:rPr>
            <w:rStyle w:val="a7"/>
            <w:rFonts w:ascii="黑体" w:eastAsia="黑体" w:hAnsi="黑体" w:hint="eastAsia"/>
            <w:noProof/>
            <w:sz w:val="22"/>
            <w:szCs w:val="22"/>
            <w:lang w:eastAsia="zh-CN"/>
          </w:rPr>
          <w:t>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23" w:history="1">
        <w:r w:rsidR="008D7D6D" w:rsidRPr="008D7D6D">
          <w:rPr>
            <w:rStyle w:val="a7"/>
            <w:rFonts w:eastAsia="黑体"/>
            <w:noProof/>
            <w:sz w:val="22"/>
            <w:szCs w:val="22"/>
            <w:lang w:eastAsia="zh-CN"/>
          </w:rPr>
          <w:t>1.2.1</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封面</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24" w:history="1">
        <w:r w:rsidR="008D7D6D" w:rsidRPr="008D7D6D">
          <w:rPr>
            <w:rStyle w:val="a7"/>
            <w:rFonts w:eastAsia="黑体"/>
            <w:noProof/>
            <w:sz w:val="22"/>
            <w:szCs w:val="22"/>
            <w:lang w:eastAsia="zh-CN"/>
          </w:rPr>
          <w:t xml:space="preserve">1.2.2 </w:t>
        </w:r>
        <w:r w:rsidR="008D7D6D" w:rsidRPr="008D7D6D">
          <w:rPr>
            <w:rStyle w:val="a7"/>
            <w:rFonts w:ascii="黑体" w:eastAsia="黑体" w:hint="eastAsia"/>
            <w:noProof/>
            <w:sz w:val="22"/>
            <w:szCs w:val="22"/>
            <w:lang w:eastAsia="zh-CN"/>
          </w:rPr>
          <w:t>二封</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25" w:history="1">
        <w:r w:rsidR="008D7D6D" w:rsidRPr="008D7D6D">
          <w:rPr>
            <w:rStyle w:val="a7"/>
            <w:rFonts w:eastAsia="黑体"/>
            <w:noProof/>
            <w:sz w:val="22"/>
            <w:szCs w:val="22"/>
            <w:lang w:eastAsia="zh-CN"/>
          </w:rPr>
          <w:t xml:space="preserve">1.2.3 </w:t>
        </w:r>
        <w:r w:rsidR="008D7D6D" w:rsidRPr="008D7D6D">
          <w:rPr>
            <w:rStyle w:val="a7"/>
            <w:rFonts w:ascii="黑体" w:eastAsia="黑体" w:hint="eastAsia"/>
            <w:noProof/>
            <w:sz w:val="22"/>
            <w:szCs w:val="22"/>
            <w:lang w:eastAsia="zh-CN"/>
          </w:rPr>
          <w:t>版权声明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26" w:history="1">
        <w:r w:rsidR="008D7D6D" w:rsidRPr="008D7D6D">
          <w:rPr>
            <w:rStyle w:val="a7"/>
            <w:rFonts w:eastAsia="黑体"/>
            <w:noProof/>
            <w:sz w:val="22"/>
            <w:szCs w:val="22"/>
            <w:lang w:eastAsia="zh-CN"/>
          </w:rPr>
          <w:t>1.2.4</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前言</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27" w:history="1">
        <w:r w:rsidR="008D7D6D" w:rsidRPr="008D7D6D">
          <w:rPr>
            <w:rStyle w:val="a7"/>
            <w:rFonts w:eastAsia="黑体"/>
            <w:noProof/>
            <w:sz w:val="22"/>
            <w:szCs w:val="22"/>
          </w:rPr>
          <w:t>1.2.5</w:t>
        </w:r>
        <w:r w:rsidR="008D7D6D" w:rsidRPr="008D7D6D">
          <w:rPr>
            <w:rStyle w:val="a7"/>
            <w:rFonts w:ascii="黑体" w:eastAsia="黑体"/>
            <w:noProof/>
            <w:sz w:val="22"/>
            <w:szCs w:val="22"/>
          </w:rPr>
          <w:t xml:space="preserve"> </w:t>
        </w:r>
        <w:r w:rsidR="008D7D6D" w:rsidRPr="008D7D6D">
          <w:rPr>
            <w:rStyle w:val="a7"/>
            <w:rFonts w:ascii="黑体" w:eastAsia="黑体" w:hint="eastAsia"/>
            <w:noProof/>
            <w:sz w:val="22"/>
            <w:szCs w:val="22"/>
          </w:rPr>
          <w:t>阅读指南</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28" w:history="1">
        <w:r w:rsidR="008D7D6D" w:rsidRPr="008D7D6D">
          <w:rPr>
            <w:rStyle w:val="a7"/>
            <w:rFonts w:eastAsia="黑体"/>
            <w:noProof/>
            <w:sz w:val="22"/>
            <w:szCs w:val="22"/>
            <w:lang w:eastAsia="zh-CN"/>
          </w:rPr>
          <w:t xml:space="preserve">1.2.6 </w:t>
        </w:r>
        <w:r w:rsidR="008D7D6D" w:rsidRPr="008D7D6D">
          <w:rPr>
            <w:rStyle w:val="a7"/>
            <w:rFonts w:ascii="黑体" w:eastAsia="黑体" w:hAnsi="黑体" w:hint="eastAsia"/>
            <w:noProof/>
            <w:sz w:val="22"/>
            <w:szCs w:val="22"/>
            <w:lang w:eastAsia="zh-CN"/>
          </w:rPr>
          <w:t>目录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29" w:history="1">
        <w:r w:rsidR="008D7D6D" w:rsidRPr="008D7D6D">
          <w:rPr>
            <w:rStyle w:val="a7"/>
            <w:rFonts w:eastAsia="黑体"/>
            <w:noProof/>
            <w:sz w:val="22"/>
            <w:szCs w:val="22"/>
            <w:lang w:eastAsia="zh-CN"/>
          </w:rPr>
          <w:t>1.2.7</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基础知识介绍〖条件〗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30" w:history="1">
        <w:r w:rsidR="008D7D6D" w:rsidRPr="008D7D6D">
          <w:rPr>
            <w:rStyle w:val="a7"/>
            <w:rFonts w:eastAsia="黑体"/>
            <w:noProof/>
            <w:sz w:val="22"/>
            <w:szCs w:val="22"/>
            <w:lang w:eastAsia="zh-CN"/>
          </w:rPr>
          <w:t xml:space="preserve">1.2.8 </w:t>
        </w:r>
        <w:r w:rsidR="008D7D6D" w:rsidRPr="008D7D6D">
          <w:rPr>
            <w:rStyle w:val="a7"/>
            <w:rFonts w:ascii="黑体" w:eastAsia="黑体" w:hAnsi="黑体" w:hint="eastAsia"/>
            <w:noProof/>
            <w:sz w:val="22"/>
            <w:szCs w:val="22"/>
            <w:lang w:eastAsia="zh-CN"/>
          </w:rPr>
          <w:t>系统安装及启动</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31" w:history="1">
        <w:r w:rsidR="008D7D6D" w:rsidRPr="008D7D6D">
          <w:rPr>
            <w:rStyle w:val="a7"/>
            <w:rFonts w:eastAsia="黑体"/>
            <w:noProof/>
            <w:sz w:val="22"/>
            <w:szCs w:val="22"/>
            <w:lang w:eastAsia="zh-CN"/>
          </w:rPr>
          <w:t xml:space="preserve">1.2.9 </w:t>
        </w:r>
        <w:r w:rsidR="008D7D6D" w:rsidRPr="008D7D6D">
          <w:rPr>
            <w:rStyle w:val="a7"/>
            <w:rFonts w:ascii="黑体" w:eastAsia="黑体" w:hAnsi="黑体" w:hint="eastAsia"/>
            <w:noProof/>
            <w:sz w:val="22"/>
            <w:szCs w:val="22"/>
            <w:lang w:eastAsia="zh-CN"/>
          </w:rPr>
          <w:t>系统操作说明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12</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32" w:history="1">
        <w:r w:rsidR="008D7D6D" w:rsidRPr="008D7D6D">
          <w:rPr>
            <w:rStyle w:val="a7"/>
            <w:rFonts w:eastAsia="黑体"/>
            <w:noProof/>
            <w:sz w:val="22"/>
            <w:szCs w:val="22"/>
            <w:lang w:eastAsia="zh-CN"/>
          </w:rPr>
          <w:t>1.2.10</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系统及数据维护</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33" w:history="1">
        <w:r w:rsidR="008D7D6D" w:rsidRPr="008D7D6D">
          <w:rPr>
            <w:rStyle w:val="a7"/>
            <w:rFonts w:eastAsia="黑体"/>
            <w:noProof/>
            <w:sz w:val="22"/>
            <w:szCs w:val="22"/>
            <w:lang w:eastAsia="zh-CN"/>
          </w:rPr>
          <w:t>1.2.11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界面截图</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34" w:history="1">
        <w:r w:rsidR="008D7D6D" w:rsidRPr="008D7D6D">
          <w:rPr>
            <w:rStyle w:val="a7"/>
            <w:rFonts w:eastAsia="黑体"/>
            <w:noProof/>
            <w:sz w:val="22"/>
            <w:szCs w:val="22"/>
            <w:lang w:eastAsia="zh-CN"/>
          </w:rPr>
          <w:t>1.2.12</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例题〖条件〗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35" w:history="1">
        <w:r w:rsidR="008D7D6D" w:rsidRPr="008D7D6D">
          <w:rPr>
            <w:rStyle w:val="a7"/>
            <w:rFonts w:eastAsia="黑体"/>
            <w:noProof/>
            <w:sz w:val="22"/>
            <w:szCs w:val="22"/>
            <w:lang w:eastAsia="zh-CN"/>
          </w:rPr>
          <w:t>1.2.13</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各种附录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B03D5F">
      <w:pPr>
        <w:pStyle w:val="11"/>
        <w:tabs>
          <w:tab w:val="right" w:leader="dot" w:pos="9628"/>
        </w:tabs>
        <w:rPr>
          <w:rFonts w:eastAsia="宋体"/>
          <w:b w:val="0"/>
          <w:bCs w:val="0"/>
          <w:caps w:val="0"/>
          <w:noProof/>
          <w:spacing w:val="0"/>
          <w:kern w:val="2"/>
          <w:sz w:val="22"/>
          <w:szCs w:val="22"/>
          <w:lang w:eastAsia="zh-CN"/>
        </w:rPr>
      </w:pPr>
      <w:hyperlink w:anchor="_Toc110321636" w:history="1">
        <w:r w:rsidR="008D7D6D" w:rsidRPr="008D7D6D">
          <w:rPr>
            <w:rStyle w:val="a7"/>
            <w:rFonts w:eastAsia="黑体"/>
            <w:noProof/>
            <w:sz w:val="22"/>
            <w:szCs w:val="22"/>
          </w:rPr>
          <w:t>2</w:t>
        </w:r>
        <w:r w:rsidR="008D7D6D" w:rsidRPr="008D7D6D">
          <w:rPr>
            <w:rStyle w:val="a7"/>
            <w:rFonts w:eastAsia="黑体" w:hAnsi="黑体" w:hint="eastAsia"/>
            <w:noProof/>
            <w:sz w:val="22"/>
            <w:szCs w:val="22"/>
          </w:rPr>
          <w:t>．</w:t>
        </w:r>
        <w:r w:rsidR="008D7D6D" w:rsidRPr="008D7D6D">
          <w:rPr>
            <w:rStyle w:val="a7"/>
            <w:rFonts w:ascii="黑体" w:eastAsia="黑体" w:hAnsi="黑体" w:hint="eastAsia"/>
            <w:noProof/>
            <w:sz w:val="22"/>
            <w:szCs w:val="22"/>
          </w:rPr>
          <w:t>用</w:t>
        </w:r>
        <w:r w:rsidR="008D7D6D" w:rsidRPr="008D7D6D">
          <w:rPr>
            <w:rStyle w:val="a7"/>
            <w:rFonts w:ascii="黑体" w:eastAsia="黑体" w:hAnsi="黑体" w:cs="宋体" w:hint="eastAsia"/>
            <w:noProof/>
            <w:sz w:val="22"/>
            <w:szCs w:val="22"/>
          </w:rPr>
          <w:t>户</w:t>
        </w:r>
        <w:r w:rsidR="008D7D6D" w:rsidRPr="008D7D6D">
          <w:rPr>
            <w:rStyle w:val="a7"/>
            <w:rFonts w:ascii="黑体" w:eastAsia="黑体" w:hAnsi="黑体" w:cs="MS Mincho" w:hint="eastAsia"/>
            <w:noProof/>
            <w:sz w:val="22"/>
            <w:szCs w:val="22"/>
          </w:rPr>
          <w:t>手册格式的</w:t>
        </w:r>
        <w:r w:rsidR="008D7D6D" w:rsidRPr="008D7D6D">
          <w:rPr>
            <w:rStyle w:val="a7"/>
            <w:rFonts w:ascii="黑体" w:eastAsia="黑体" w:hAnsi="黑体" w:cs="宋体" w:hint="eastAsia"/>
            <w:noProof/>
            <w:sz w:val="22"/>
            <w:szCs w:val="22"/>
          </w:rPr>
          <w:t>规</w:t>
        </w:r>
        <w:r w:rsidR="008D7D6D" w:rsidRPr="008D7D6D">
          <w:rPr>
            <w:rStyle w:val="a7"/>
            <w:rFonts w:ascii="黑体" w:eastAsia="黑体" w:hAnsi="黑体" w:cs="MS Mincho" w:hint="eastAsia"/>
            <w:noProof/>
            <w:sz w:val="22"/>
            <w:szCs w:val="22"/>
          </w:rPr>
          <w:t>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B03D5F">
      <w:pPr>
        <w:pStyle w:val="20"/>
        <w:tabs>
          <w:tab w:val="right" w:leader="dot" w:pos="9628"/>
        </w:tabs>
        <w:rPr>
          <w:rFonts w:eastAsia="宋体"/>
          <w:smallCaps w:val="0"/>
          <w:noProof/>
          <w:spacing w:val="0"/>
          <w:kern w:val="2"/>
          <w:sz w:val="22"/>
          <w:szCs w:val="22"/>
          <w:lang w:eastAsia="zh-CN"/>
        </w:rPr>
      </w:pPr>
      <w:hyperlink w:anchor="_Toc110321637" w:history="1">
        <w:r w:rsidR="008D7D6D" w:rsidRPr="008D7D6D">
          <w:rPr>
            <w:rStyle w:val="a7"/>
            <w:rFonts w:eastAsia="黑体"/>
            <w:noProof/>
            <w:sz w:val="22"/>
            <w:szCs w:val="22"/>
            <w:lang w:eastAsia="zh-CN"/>
          </w:rPr>
          <w:t>2.1</w:t>
        </w:r>
        <w:r w:rsidR="008D7D6D" w:rsidRPr="008D7D6D">
          <w:rPr>
            <w:rStyle w:val="a7"/>
            <w:rFonts w:eastAsia="黑体" w:hAnsi="宋体" w:cs="宋体" w:hint="eastAsia"/>
            <w:noProof/>
            <w:sz w:val="22"/>
            <w:szCs w:val="22"/>
            <w:lang w:eastAsia="zh-CN"/>
          </w:rPr>
          <w:t>标题</w:t>
        </w:r>
        <w:r w:rsidR="008D7D6D" w:rsidRPr="008D7D6D">
          <w:rPr>
            <w:rStyle w:val="a7"/>
            <w:rFonts w:eastAsia="黑体" w:cs="MS Mincho" w:hint="eastAsia"/>
            <w:noProof/>
            <w:sz w:val="22"/>
            <w:szCs w:val="22"/>
            <w:lang w:eastAsia="zh-CN"/>
          </w:rPr>
          <w:t>及</w:t>
        </w:r>
        <w:r w:rsidR="008D7D6D" w:rsidRPr="008D7D6D">
          <w:rPr>
            <w:rStyle w:val="a7"/>
            <w:rFonts w:eastAsia="黑体" w:hAnsi="宋体" w:cs="宋体" w:hint="eastAsia"/>
            <w:noProof/>
            <w:sz w:val="22"/>
            <w:szCs w:val="22"/>
            <w:lang w:eastAsia="zh-CN"/>
          </w:rPr>
          <w:t>编</w:t>
        </w:r>
        <w:r w:rsidR="008D7D6D" w:rsidRPr="008D7D6D">
          <w:rPr>
            <w:rStyle w:val="a7"/>
            <w:rFonts w:eastAsia="黑体" w:cs="MS Mincho" w:hint="eastAsia"/>
            <w:noProof/>
            <w:sz w:val="22"/>
            <w:szCs w:val="22"/>
            <w:lang w:eastAsia="zh-CN"/>
          </w:rPr>
          <w:t>号</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38" w:history="1">
        <w:r w:rsidR="008D7D6D" w:rsidRPr="008D7D6D">
          <w:rPr>
            <w:rStyle w:val="a7"/>
            <w:rFonts w:eastAsia="黑体"/>
            <w:noProof/>
            <w:sz w:val="22"/>
            <w:szCs w:val="22"/>
            <w:lang w:eastAsia="zh-CN"/>
          </w:rPr>
          <w:t>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章</w:t>
        </w:r>
        <w:r w:rsidR="008D7D6D" w:rsidRPr="008D7D6D">
          <w:rPr>
            <w:rStyle w:val="a7"/>
            <w:rFonts w:ascii="黑体" w:eastAsia="黑体" w:hAnsi="黑体" w:cs="宋体" w:hint="eastAsia"/>
            <w:noProof/>
            <w:sz w:val="22"/>
            <w:szCs w:val="22"/>
            <w:lang w:eastAsia="zh-CN"/>
          </w:rPr>
          <w:t>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39" w:history="1">
        <w:r w:rsidR="008D7D6D" w:rsidRPr="008D7D6D">
          <w:rPr>
            <w:rStyle w:val="a7"/>
            <w:rFonts w:eastAsia="黑体"/>
            <w:noProof/>
            <w:sz w:val="22"/>
            <w:szCs w:val="22"/>
            <w:lang w:eastAsia="zh-CN"/>
          </w:rPr>
          <w:t xml:space="preserve">2.1.2 </w:t>
        </w:r>
        <w:r w:rsidR="008D7D6D" w:rsidRPr="008D7D6D">
          <w:rPr>
            <w:rStyle w:val="a7"/>
            <w:rFonts w:ascii="黑体" w:eastAsia="黑体" w:hAnsi="黑体" w:cs="宋体" w:hint="eastAsia"/>
            <w:noProof/>
            <w:sz w:val="22"/>
            <w:szCs w:val="22"/>
            <w:lang w:eastAsia="zh-CN"/>
          </w:rPr>
          <w:t>节标题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40" w:history="1">
        <w:r w:rsidR="008D7D6D" w:rsidRPr="008D7D6D">
          <w:rPr>
            <w:rStyle w:val="a7"/>
            <w:rFonts w:eastAsia="黑体"/>
            <w:noProof/>
            <w:sz w:val="22"/>
            <w:szCs w:val="22"/>
            <w:lang w:eastAsia="zh-CN"/>
          </w:rPr>
          <w:t xml:space="preserve">2.1.3 </w:t>
        </w:r>
        <w:r w:rsidR="008D7D6D" w:rsidRPr="008D7D6D">
          <w:rPr>
            <w:rStyle w:val="a7"/>
            <w:rFonts w:eastAsia="黑体" w:hint="eastAsia"/>
            <w:noProof/>
            <w:sz w:val="22"/>
            <w:szCs w:val="22"/>
            <w:lang w:eastAsia="zh-CN"/>
          </w:rPr>
          <w:t>小</w:t>
        </w:r>
        <w:r w:rsidR="008D7D6D" w:rsidRPr="008D7D6D">
          <w:rPr>
            <w:rStyle w:val="a7"/>
            <w:rFonts w:eastAsia="黑体" w:hAnsi="宋体" w:cs="宋体" w:hint="eastAsia"/>
            <w:noProof/>
            <w:sz w:val="22"/>
            <w:szCs w:val="22"/>
            <w:lang w:eastAsia="zh-CN"/>
          </w:rPr>
          <w:t>节标题</w:t>
        </w:r>
        <w:r w:rsidR="008D7D6D" w:rsidRPr="008D7D6D">
          <w:rPr>
            <w:rStyle w:val="a7"/>
            <w:rFonts w:eastAsia="黑体" w:hAnsi="MS Mincho" w:cs="MS Mincho" w:hint="eastAsia"/>
            <w:noProof/>
            <w:sz w:val="22"/>
            <w:szCs w:val="22"/>
            <w:lang w:eastAsia="zh-CN"/>
          </w:rPr>
          <w:t>的</w:t>
        </w:r>
        <w:r w:rsidR="008D7D6D" w:rsidRPr="008D7D6D">
          <w:rPr>
            <w:rStyle w:val="a7"/>
            <w:rFonts w:eastAsia="黑体" w:hAnsi="宋体" w:cs="宋体" w:hint="eastAsia"/>
            <w:noProof/>
            <w:sz w:val="22"/>
            <w:szCs w:val="22"/>
            <w:lang w:eastAsia="zh-CN"/>
          </w:rPr>
          <w:t>设</w:t>
        </w:r>
        <w:r w:rsidR="008D7D6D" w:rsidRPr="008D7D6D">
          <w:rPr>
            <w:rStyle w:val="a7"/>
            <w:rFonts w:eastAsia="黑体" w:hAnsi="MS Mincho"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41" w:history="1">
        <w:r w:rsidR="008D7D6D" w:rsidRPr="008D7D6D">
          <w:rPr>
            <w:rStyle w:val="a7"/>
            <w:rFonts w:eastAsia="黑体"/>
            <w:noProof/>
            <w:sz w:val="22"/>
            <w:szCs w:val="22"/>
            <w:lang w:eastAsia="zh-CN"/>
          </w:rPr>
          <w:t xml:space="preserve">2.1.4 </w:t>
        </w:r>
        <w:r w:rsidR="008D7D6D" w:rsidRPr="008D7D6D">
          <w:rPr>
            <w:rStyle w:val="a7"/>
            <w:rFonts w:eastAsia="黑体" w:hint="eastAsia"/>
            <w:noProof/>
            <w:sz w:val="22"/>
            <w:szCs w:val="22"/>
            <w:lang w:eastAsia="zh-CN"/>
          </w:rPr>
          <w:t>项目符号和编号的设置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2</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42" w:history="1">
        <w:r w:rsidR="008D7D6D" w:rsidRPr="008D7D6D">
          <w:rPr>
            <w:rStyle w:val="a7"/>
            <w:rFonts w:eastAsia="黑体"/>
            <w:noProof/>
            <w:sz w:val="22"/>
            <w:szCs w:val="22"/>
            <w:lang w:eastAsia="zh-CN"/>
          </w:rPr>
          <w:t xml:space="preserve">2.1.5 </w:t>
        </w:r>
        <w:r w:rsidR="008D7D6D" w:rsidRPr="008D7D6D">
          <w:rPr>
            <w:rStyle w:val="a7"/>
            <w:rFonts w:eastAsia="黑体" w:hint="eastAsia"/>
            <w:noProof/>
            <w:sz w:val="22"/>
            <w:szCs w:val="22"/>
            <w:lang w:eastAsia="zh-CN"/>
          </w:rPr>
          <w:t>其它编号的设置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3</w:t>
        </w:r>
        <w:r w:rsidR="008D7D6D" w:rsidRPr="008D7D6D">
          <w:rPr>
            <w:noProof/>
            <w:webHidden/>
            <w:sz w:val="22"/>
            <w:szCs w:val="22"/>
          </w:rPr>
          <w:fldChar w:fldCharType="end"/>
        </w:r>
      </w:hyperlink>
    </w:p>
    <w:p w:rsidR="008D7D6D" w:rsidRPr="008D7D6D" w:rsidRDefault="00B03D5F">
      <w:pPr>
        <w:pStyle w:val="20"/>
        <w:tabs>
          <w:tab w:val="right" w:leader="dot" w:pos="9628"/>
        </w:tabs>
        <w:rPr>
          <w:rFonts w:eastAsia="宋体"/>
          <w:smallCaps w:val="0"/>
          <w:noProof/>
          <w:spacing w:val="0"/>
          <w:kern w:val="2"/>
          <w:sz w:val="22"/>
          <w:szCs w:val="22"/>
          <w:lang w:eastAsia="zh-CN"/>
        </w:rPr>
      </w:pPr>
      <w:hyperlink w:anchor="_Toc110321643" w:history="1">
        <w:r w:rsidR="008D7D6D" w:rsidRPr="008D7D6D">
          <w:rPr>
            <w:rStyle w:val="a7"/>
            <w:noProof/>
            <w:sz w:val="22"/>
            <w:szCs w:val="22"/>
            <w:lang w:eastAsia="zh-CN"/>
          </w:rPr>
          <w:t>2.2</w:t>
        </w:r>
        <w:r w:rsidR="008D7D6D" w:rsidRPr="008D7D6D">
          <w:rPr>
            <w:rStyle w:val="a7"/>
            <w:rFonts w:eastAsia="黑体" w:hint="eastAsia"/>
            <w:noProof/>
            <w:sz w:val="22"/>
            <w:szCs w:val="22"/>
            <w:lang w:eastAsia="zh-CN"/>
          </w:rPr>
          <w:t>正文及页眉、页脚的排版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44" w:history="1">
        <w:r w:rsidR="008D7D6D" w:rsidRPr="008D7D6D">
          <w:rPr>
            <w:rStyle w:val="a7"/>
            <w:rFonts w:eastAsia="黑体"/>
            <w:noProof/>
            <w:sz w:val="22"/>
            <w:szCs w:val="22"/>
            <w:lang w:eastAsia="zh-CN"/>
          </w:rPr>
          <w:t xml:space="preserve">2.2.1 </w:t>
        </w:r>
        <w:r w:rsidR="008D7D6D" w:rsidRPr="008D7D6D">
          <w:rPr>
            <w:rStyle w:val="a7"/>
            <w:rFonts w:eastAsia="黑体" w:hint="eastAsia"/>
            <w:noProof/>
            <w:sz w:val="22"/>
            <w:szCs w:val="22"/>
            <w:lang w:eastAsia="zh-CN"/>
          </w:rPr>
          <w:t>正文排版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B03D5F">
      <w:pPr>
        <w:pStyle w:val="30"/>
        <w:tabs>
          <w:tab w:val="right" w:leader="dot" w:pos="9628"/>
        </w:tabs>
        <w:rPr>
          <w:rFonts w:eastAsia="宋体"/>
          <w:i w:val="0"/>
          <w:iCs w:val="0"/>
          <w:noProof/>
          <w:spacing w:val="0"/>
          <w:kern w:val="2"/>
          <w:sz w:val="22"/>
          <w:szCs w:val="22"/>
          <w:lang w:eastAsia="zh-CN"/>
        </w:rPr>
      </w:pPr>
      <w:hyperlink w:anchor="_Toc110321645" w:history="1">
        <w:r w:rsidR="008D7D6D" w:rsidRPr="008D7D6D">
          <w:rPr>
            <w:rStyle w:val="a7"/>
            <w:rFonts w:eastAsia="黑体"/>
            <w:noProof/>
            <w:sz w:val="22"/>
            <w:szCs w:val="22"/>
            <w:lang w:eastAsia="zh-CN"/>
          </w:rPr>
          <w:t xml:space="preserve">2.2.2 </w:t>
        </w:r>
        <w:r w:rsidR="008D7D6D" w:rsidRPr="008D7D6D">
          <w:rPr>
            <w:rStyle w:val="a7"/>
            <w:rFonts w:eastAsia="黑体" w:hint="eastAsia"/>
            <w:noProof/>
            <w:sz w:val="22"/>
            <w:szCs w:val="22"/>
            <w:lang w:eastAsia="zh-CN"/>
          </w:rPr>
          <w:t>版面设置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5</w:t>
        </w:r>
        <w:r w:rsidR="008D7D6D" w:rsidRPr="008D7D6D">
          <w:rPr>
            <w:noProof/>
            <w:webHidden/>
            <w:sz w:val="22"/>
            <w:szCs w:val="22"/>
          </w:rPr>
          <w:fldChar w:fldCharType="end"/>
        </w:r>
      </w:hyperlink>
    </w:p>
    <w:p w:rsidR="008D7D6D" w:rsidRPr="008D7D6D" w:rsidRDefault="00B03D5F">
      <w:pPr>
        <w:pStyle w:val="11"/>
        <w:tabs>
          <w:tab w:val="right" w:leader="dot" w:pos="9628"/>
        </w:tabs>
        <w:rPr>
          <w:rFonts w:eastAsia="宋体"/>
          <w:b w:val="0"/>
          <w:bCs w:val="0"/>
          <w:caps w:val="0"/>
          <w:noProof/>
          <w:spacing w:val="0"/>
          <w:kern w:val="2"/>
          <w:sz w:val="22"/>
          <w:szCs w:val="22"/>
          <w:lang w:eastAsia="zh-CN"/>
        </w:rPr>
      </w:pPr>
      <w:hyperlink w:anchor="_Toc110321646" w:history="1">
        <w:r w:rsidR="008D7D6D" w:rsidRPr="008D7D6D">
          <w:rPr>
            <w:rStyle w:val="a7"/>
            <w:rFonts w:eastAsia="黑体" w:hint="eastAsia"/>
            <w:noProof/>
            <w:sz w:val="22"/>
            <w:szCs w:val="22"/>
          </w:rPr>
          <w:t>【注意】</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于警告</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志和警告事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定与</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于注</w:t>
        </w:r>
        <w:r w:rsidR="008D7D6D" w:rsidRPr="008D7D6D">
          <w:rPr>
            <w:rStyle w:val="a7"/>
            <w:rFonts w:hint="eastAsia"/>
            <w:noProof/>
            <w:sz w:val="22"/>
            <w:szCs w:val="22"/>
          </w:rPr>
          <w:t>意</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w:t>
        </w:r>
        <w:r w:rsidR="008D7D6D" w:rsidRPr="008D7D6D">
          <w:rPr>
            <w:rStyle w:val="a7"/>
            <w:rFonts w:hint="eastAsia"/>
            <w:noProof/>
            <w:sz w:val="22"/>
            <w:szCs w:val="22"/>
          </w:rPr>
          <w:t>和注意事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定一致。</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B03D5F" w:rsidRDefault="008D7D6D" w:rsidP="00B03D5F">
      <w:pPr>
        <w:tabs>
          <w:tab w:val="right" w:leader="middleDot" w:pos="8392"/>
        </w:tabs>
        <w:spacing w:before="720" w:after="480"/>
        <w:jc w:val="center"/>
        <w:rPr>
          <w:rFonts w:ascii="Times New Roman" w:eastAsiaTheme="minorEastAsia" w:hAnsi="Times New Roman" w:hint="eastAsia"/>
          <w:b/>
          <w:bCs/>
          <w:caps/>
          <w:sz w:val="22"/>
          <w:szCs w:val="22"/>
          <w:lang w:eastAsia="zh-CN"/>
        </w:rPr>
      </w:pPr>
      <w:r w:rsidRPr="008D7D6D">
        <w:rPr>
          <w:rFonts w:ascii="Times New Roman" w:hAnsi="Times New Roman"/>
          <w:b/>
          <w:bCs/>
          <w:caps/>
          <w:sz w:val="22"/>
          <w:szCs w:val="22"/>
        </w:rPr>
        <w:fldChar w:fldCharType="end"/>
      </w:r>
    </w:p>
    <w:p w:rsidR="00B03D5F" w:rsidRDefault="00B03D5F" w:rsidP="00B03D5F">
      <w:pPr>
        <w:tabs>
          <w:tab w:val="right" w:leader="middleDot" w:pos="8392"/>
        </w:tabs>
        <w:spacing w:before="720" w:after="480"/>
        <w:jc w:val="center"/>
        <w:rPr>
          <w:rFonts w:ascii="Times New Roman" w:eastAsiaTheme="minorEastAsia" w:hAnsi="Times New Roman" w:hint="eastAsia"/>
          <w:b/>
          <w:bCs/>
          <w:caps/>
          <w:sz w:val="22"/>
          <w:szCs w:val="22"/>
          <w:lang w:eastAsia="zh-CN"/>
        </w:rPr>
      </w:pPr>
    </w:p>
    <w:p w:rsidR="005E6B4B" w:rsidRPr="008D7D6D" w:rsidRDefault="00B03D5F" w:rsidP="00B03D5F">
      <w:pPr>
        <w:tabs>
          <w:tab w:val="right" w:leader="middleDot" w:pos="8392"/>
        </w:tabs>
        <w:spacing w:before="720" w:after="480"/>
        <w:jc w:val="center"/>
        <w:rPr>
          <w:rFonts w:ascii="Arial" w:hAnsi="Arial"/>
          <w:sz w:val="22"/>
          <w:szCs w:val="22"/>
          <w:lang w:eastAsia="zh-CN"/>
        </w:rPr>
      </w:pPr>
      <w:r w:rsidRPr="008D7D6D">
        <w:rPr>
          <w:rFonts w:ascii="Arial" w:hAnsi="Arial"/>
          <w:sz w:val="22"/>
          <w:szCs w:val="22"/>
          <w:lang w:eastAsia="zh-CN"/>
        </w:rPr>
        <w:t xml:space="preserve"> </w:t>
      </w:r>
    </w:p>
    <w:p w:rsidR="005E6B4B" w:rsidRPr="005E6B4B" w:rsidRDefault="00B03D5F" w:rsidP="008D7D6D">
      <w:pPr>
        <w:pStyle w:val="1"/>
        <w:numPr>
          <w:ins w:id="23" w:author="Unknown"/>
        </w:numPr>
        <w:spacing w:line="360" w:lineRule="auto"/>
        <w:rPr>
          <w:ins w:id="24" w:author="mayan" w:date="2000-08-03T10:07:00Z"/>
          <w:rFonts w:ascii="黑体" w:eastAsia="黑体"/>
          <w:color w:val="auto"/>
          <w:sz w:val="44"/>
          <w:szCs w:val="44"/>
        </w:rPr>
      </w:pPr>
      <w:bookmarkStart w:id="25" w:name="_Toc110321620"/>
      <w:r w:rsidRPr="00233771">
        <w:rPr>
          <w:rFonts w:ascii="Times New Roman" w:eastAsia="黑体" w:hAnsi="Times New Roman"/>
          <w:bCs w:val="0"/>
          <w:color w:val="auto"/>
          <w:sz w:val="44"/>
          <w:szCs w:val="44"/>
        </w:rPr>
        <w:lastRenderedPageBreak/>
        <w:t>1</w:t>
      </w:r>
      <w:r w:rsidRPr="00233771">
        <w:rPr>
          <w:rFonts w:ascii="Times New Roman" w:eastAsia="黑体" w:hAnsi="Times New Roman"/>
          <w:bCs w:val="0"/>
          <w:color w:val="auto"/>
          <w:sz w:val="44"/>
          <w:szCs w:val="44"/>
        </w:rPr>
        <w:t>．</w:t>
      </w:r>
      <w:bookmarkEnd w:id="25"/>
      <w:r>
        <w:rPr>
          <w:rFonts w:ascii="黑体" w:eastAsia="黑体" w:hint="eastAsia"/>
          <w:color w:val="auto"/>
          <w:sz w:val="44"/>
          <w:szCs w:val="44"/>
        </w:rPr>
        <w:t>用户手册内容</w:t>
      </w:r>
      <w:r w:rsidRPr="005E6B4B">
        <w:rPr>
          <w:rFonts w:ascii="黑体" w:eastAsia="黑体"/>
          <w:color w:val="auto"/>
          <w:sz w:val="44"/>
          <w:szCs w:val="44"/>
        </w:rPr>
        <w:t xml:space="preserve"> </w:t>
      </w:r>
    </w:p>
    <w:p w:rsidR="00B03D5F" w:rsidRDefault="00B03D5F" w:rsidP="00B03D5F">
      <w:pPr>
        <w:pStyle w:val="2"/>
        <w:spacing w:line="360" w:lineRule="auto"/>
        <w:rPr>
          <w:rFonts w:ascii="黑体" w:eastAsia="黑体"/>
          <w:color w:val="auto"/>
          <w:sz w:val="32"/>
          <w:szCs w:val="32"/>
          <w:lang w:eastAsia="zh-CN"/>
        </w:rPr>
      </w:pPr>
      <w:bookmarkStart w:id="26" w:name="_Toc91304592"/>
      <w:bookmarkStart w:id="27" w:name="_Toc91304792"/>
      <w:bookmarkStart w:id="28" w:name="_Toc91304858"/>
      <w:bookmarkStart w:id="29" w:name="_Toc110321622"/>
      <w:bookmarkStart w:id="30" w:name="_Toc91304591"/>
      <w:bookmarkStart w:id="31" w:name="_Toc91304791"/>
      <w:bookmarkStart w:id="32" w:name="_Toc91304857"/>
      <w:bookmarkStart w:id="33" w:name="_Toc110321621"/>
      <w:r w:rsidRPr="00233771">
        <w:rPr>
          <w:rFonts w:ascii="Times New Roman" w:eastAsia="黑体" w:hAnsi="Times New Roman"/>
          <w:color w:val="auto"/>
          <w:sz w:val="32"/>
          <w:szCs w:val="32"/>
          <w:lang w:eastAsia="zh-CN"/>
        </w:rPr>
        <w:t>1.1</w:t>
      </w:r>
      <w:bookmarkEnd w:id="30"/>
      <w:bookmarkEnd w:id="31"/>
      <w:bookmarkEnd w:id="32"/>
      <w:bookmarkEnd w:id="33"/>
      <w:r>
        <w:rPr>
          <w:rFonts w:ascii="黑体" w:eastAsia="黑体" w:hint="eastAsia"/>
          <w:color w:val="auto"/>
          <w:sz w:val="32"/>
          <w:szCs w:val="32"/>
          <w:lang w:eastAsia="zh-CN"/>
        </w:rPr>
        <w:t>用户手册的目标</w:t>
      </w:r>
    </w:p>
    <w:p w:rsidR="00B03D5F" w:rsidRPr="000B149D" w:rsidRDefault="00B03D5F" w:rsidP="00B03D5F">
      <w:pPr>
        <w:spacing w:line="360" w:lineRule="auto"/>
        <w:ind w:firstLineChars="200" w:firstLine="460"/>
        <w:rPr>
          <w:rFonts w:ascii="宋体" w:eastAsia="宋体" w:hAnsi="宋体"/>
          <w:sz w:val="24"/>
          <w:szCs w:val="24"/>
          <w:lang w:eastAsia="zh-CN"/>
        </w:rPr>
      </w:pPr>
      <w:r w:rsidRPr="000B149D">
        <w:rPr>
          <w:rFonts w:ascii="宋体" w:eastAsia="宋体" w:hAnsi="宋体" w:hint="eastAsia"/>
          <w:sz w:val="24"/>
          <w:szCs w:val="24"/>
          <w:lang w:eastAsia="zh-CN"/>
        </w:rPr>
        <w:t>通过对本公司公司产品的用户手册编写进行基本规范，使用户手册的编写达到标准化</w:t>
      </w:r>
      <w:r>
        <w:rPr>
          <w:rFonts w:ascii="宋体" w:eastAsia="宋体" w:hAnsi="宋体" w:hint="eastAsia"/>
          <w:sz w:val="24"/>
          <w:szCs w:val="24"/>
          <w:lang w:eastAsia="zh-CN"/>
        </w:rPr>
        <w:t>。</w:t>
      </w:r>
      <w:r w:rsidRPr="000B149D">
        <w:rPr>
          <w:rStyle w:val="ac"/>
          <w:rFonts w:ascii="宋体" w:eastAsia="宋体" w:hAnsi="宋体" w:cs="宋体" w:hint="eastAsia"/>
          <w:i w:val="0"/>
          <w:iCs w:val="0"/>
          <w:color w:val="000000" w:themeColor="text1"/>
          <w:sz w:val="24"/>
          <w:szCs w:val="24"/>
          <w:shd w:val="clear" w:color="auto" w:fill="FFFFFF"/>
        </w:rPr>
        <w:t>编</w:t>
      </w:r>
      <w:r w:rsidRPr="000B149D">
        <w:rPr>
          <w:rStyle w:val="ac"/>
          <w:rFonts w:ascii="宋体" w:eastAsia="宋体" w:hAnsi="宋体" w:cs="MS Mincho" w:hint="eastAsia"/>
          <w:i w:val="0"/>
          <w:iCs w:val="0"/>
          <w:color w:val="000000" w:themeColor="text1"/>
          <w:sz w:val="24"/>
          <w:szCs w:val="24"/>
          <w:shd w:val="clear" w:color="auto" w:fill="FFFFFF"/>
        </w:rPr>
        <w:t>写目的</w:t>
      </w:r>
      <w:r w:rsidRPr="000B149D">
        <w:rPr>
          <w:rStyle w:val="ac"/>
          <w:rFonts w:ascii="宋体" w:eastAsia="宋体" w:hAnsi="宋体" w:cs="宋体" w:hint="eastAsia"/>
          <w:i w:val="0"/>
          <w:iCs w:val="0"/>
          <w:color w:val="000000" w:themeColor="text1"/>
          <w:sz w:val="24"/>
          <w:szCs w:val="24"/>
          <w:shd w:val="clear" w:color="auto" w:fill="FFFFFF"/>
        </w:rPr>
        <w:t>编</w:t>
      </w:r>
      <w:r w:rsidRPr="000B149D">
        <w:rPr>
          <w:rStyle w:val="ac"/>
          <w:rFonts w:ascii="宋体" w:eastAsia="宋体" w:hAnsi="宋体" w:cs="MS Mincho" w:hint="eastAsia"/>
          <w:i w:val="0"/>
          <w:iCs w:val="0"/>
          <w:color w:val="000000" w:themeColor="text1"/>
          <w:sz w:val="24"/>
          <w:szCs w:val="24"/>
          <w:shd w:val="clear" w:color="auto" w:fill="FFFFFF"/>
        </w:rPr>
        <w:t>写用</w:t>
      </w:r>
      <w:r w:rsidRPr="000B149D">
        <w:rPr>
          <w:rStyle w:val="ac"/>
          <w:rFonts w:ascii="宋体" w:eastAsia="宋体" w:hAnsi="宋体" w:cs="宋体" w:hint="eastAsia"/>
          <w:i w:val="0"/>
          <w:iCs w:val="0"/>
          <w:color w:val="000000" w:themeColor="text1"/>
          <w:sz w:val="24"/>
          <w:szCs w:val="24"/>
          <w:shd w:val="clear" w:color="auto" w:fill="FFFFFF"/>
        </w:rPr>
        <w:t>户</w:t>
      </w:r>
      <w:r w:rsidRPr="000B149D">
        <w:rPr>
          <w:rStyle w:val="ac"/>
          <w:rFonts w:ascii="宋体" w:eastAsia="宋体" w:hAnsi="宋体" w:cs="MS Mincho" w:hint="eastAsia"/>
          <w:i w:val="0"/>
          <w:iCs w:val="0"/>
          <w:color w:val="000000" w:themeColor="text1"/>
          <w:sz w:val="24"/>
          <w:szCs w:val="24"/>
          <w:shd w:val="clear" w:color="auto" w:fill="FFFFFF"/>
        </w:rPr>
        <w:t>操作手</w:t>
      </w:r>
      <w:r w:rsidRPr="000B149D">
        <w:rPr>
          <w:rStyle w:val="ac"/>
          <w:rFonts w:ascii="宋体" w:eastAsia="宋体" w:hAnsi="宋体" w:cs="Arial"/>
          <w:i w:val="0"/>
          <w:iCs w:val="0"/>
          <w:color w:val="000000" w:themeColor="text1"/>
          <w:sz w:val="24"/>
          <w:szCs w:val="24"/>
          <w:shd w:val="clear" w:color="auto" w:fill="FFFFFF"/>
        </w:rPr>
        <w:t>册</w:t>
      </w:r>
      <w:r w:rsidRPr="000B149D">
        <w:rPr>
          <w:rFonts w:ascii="宋体" w:eastAsia="宋体" w:hAnsi="宋体" w:cs="Arial"/>
          <w:color w:val="000000" w:themeColor="text1"/>
          <w:sz w:val="24"/>
          <w:szCs w:val="24"/>
          <w:shd w:val="clear" w:color="auto" w:fill="FFFFFF"/>
        </w:rPr>
        <w:t>的目的在于更好的服</w:t>
      </w:r>
      <w:r w:rsidRPr="000B149D">
        <w:rPr>
          <w:rFonts w:ascii="宋体" w:eastAsia="宋体" w:hAnsi="宋体" w:cs="宋体" w:hint="eastAsia"/>
          <w:color w:val="000000" w:themeColor="text1"/>
          <w:sz w:val="24"/>
          <w:szCs w:val="24"/>
          <w:shd w:val="clear" w:color="auto" w:fill="FFFFFF"/>
        </w:rPr>
        <w:t>务</w:t>
      </w:r>
      <w:r w:rsidRPr="000B149D">
        <w:rPr>
          <w:rFonts w:ascii="宋体" w:eastAsia="宋体" w:hAnsi="宋体" w:cs="MS Mincho" w:hint="eastAsia"/>
          <w:color w:val="000000" w:themeColor="text1"/>
          <w:sz w:val="24"/>
          <w:szCs w:val="24"/>
          <w:shd w:val="clear" w:color="auto" w:fill="FFFFFF"/>
        </w:rPr>
        <w:t>于广大使用者</w:t>
      </w:r>
      <w:r w:rsidRPr="000B149D">
        <w:rPr>
          <w:rFonts w:ascii="宋体" w:eastAsia="宋体" w:hAnsi="宋体" w:cs="Arial"/>
          <w:color w:val="000000" w:themeColor="text1"/>
          <w:sz w:val="24"/>
          <w:szCs w:val="24"/>
          <w:shd w:val="clear" w:color="auto" w:fill="FFFFFF"/>
        </w:rPr>
        <w:t>,使用</w:t>
      </w:r>
      <w:r w:rsidRPr="000B149D">
        <w:rPr>
          <w:rFonts w:ascii="宋体" w:eastAsia="宋体" w:hAnsi="宋体" w:cs="宋体" w:hint="eastAsia"/>
          <w:color w:val="000000" w:themeColor="text1"/>
          <w:sz w:val="24"/>
          <w:szCs w:val="24"/>
          <w:shd w:val="clear" w:color="auto" w:fill="FFFFFF"/>
        </w:rPr>
        <w:t>户</w:t>
      </w:r>
      <w:r w:rsidRPr="000B149D">
        <w:rPr>
          <w:rFonts w:ascii="宋体" w:eastAsia="宋体" w:hAnsi="宋体" w:cs="MS Mincho" w:hint="eastAsia"/>
          <w:color w:val="000000" w:themeColor="text1"/>
          <w:sz w:val="24"/>
          <w:szCs w:val="24"/>
          <w:shd w:val="clear" w:color="auto" w:fill="FFFFFF"/>
        </w:rPr>
        <w:t>能</w:t>
      </w:r>
      <w:r w:rsidRPr="000B149D">
        <w:rPr>
          <w:rFonts w:ascii="宋体" w:eastAsia="宋体" w:hAnsi="宋体" w:cs="宋体" w:hint="eastAsia"/>
          <w:color w:val="000000" w:themeColor="text1"/>
          <w:sz w:val="24"/>
          <w:szCs w:val="24"/>
          <w:shd w:val="clear" w:color="auto" w:fill="FFFFFF"/>
        </w:rPr>
        <w:t>够</w:t>
      </w:r>
      <w:r w:rsidRPr="000B149D">
        <w:rPr>
          <w:rFonts w:ascii="宋体" w:eastAsia="宋体" w:hAnsi="宋体" w:cs="MS Mincho" w:hint="eastAsia"/>
          <w:color w:val="000000" w:themeColor="text1"/>
          <w:sz w:val="24"/>
          <w:szCs w:val="24"/>
          <w:shd w:val="clear" w:color="auto" w:fill="FFFFFF"/>
        </w:rPr>
        <w:t>快</w:t>
      </w:r>
      <w:r w:rsidRPr="000B149D">
        <w:rPr>
          <w:rFonts w:ascii="宋体" w:eastAsia="宋体" w:hAnsi="宋体" w:cs="Arial"/>
          <w:color w:val="000000" w:themeColor="text1"/>
          <w:sz w:val="24"/>
          <w:szCs w:val="24"/>
          <w:shd w:val="clear" w:color="auto" w:fill="FFFFFF"/>
        </w:rPr>
        <w:t xml:space="preserve"> 捷的掌握此</w:t>
      </w:r>
      <w:r w:rsidRPr="000B149D">
        <w:rPr>
          <w:rStyle w:val="ac"/>
          <w:rFonts w:ascii="宋体" w:eastAsia="宋体" w:hAnsi="宋体" w:cs="宋体" w:hint="eastAsia"/>
          <w:i w:val="0"/>
          <w:iCs w:val="0"/>
          <w:color w:val="000000" w:themeColor="text1"/>
          <w:sz w:val="24"/>
          <w:szCs w:val="24"/>
          <w:shd w:val="clear" w:color="auto" w:fill="FFFFFF"/>
        </w:rPr>
        <w:t>软</w:t>
      </w:r>
      <w:r w:rsidRPr="000B149D">
        <w:rPr>
          <w:rStyle w:val="ac"/>
          <w:rFonts w:ascii="宋体" w:eastAsia="宋体" w:hAnsi="宋体" w:cs="Arial"/>
          <w:i w:val="0"/>
          <w:iCs w:val="0"/>
          <w:color w:val="000000" w:themeColor="text1"/>
          <w:sz w:val="24"/>
          <w:szCs w:val="24"/>
          <w:shd w:val="clear" w:color="auto" w:fill="FFFFFF"/>
        </w:rPr>
        <w:t>件</w:t>
      </w:r>
      <w:r w:rsidRPr="000B149D">
        <w:rPr>
          <w:rFonts w:ascii="宋体" w:eastAsia="宋体" w:hAnsi="宋体" w:cs="Arial"/>
          <w:color w:val="000000" w:themeColor="text1"/>
          <w:sz w:val="24"/>
          <w:szCs w:val="24"/>
          <w:shd w:val="clear" w:color="auto" w:fill="FFFFFF"/>
        </w:rPr>
        <w:t>的各</w:t>
      </w:r>
      <w:r w:rsidRPr="000B149D">
        <w:rPr>
          <w:rFonts w:ascii="宋体" w:eastAsia="宋体" w:hAnsi="宋体" w:cs="宋体" w:hint="eastAsia"/>
          <w:color w:val="000000" w:themeColor="text1"/>
          <w:sz w:val="24"/>
          <w:szCs w:val="24"/>
          <w:shd w:val="clear" w:color="auto" w:fill="FFFFFF"/>
        </w:rPr>
        <w:t>项</w:t>
      </w:r>
      <w:r w:rsidRPr="000B149D">
        <w:rPr>
          <w:rFonts w:ascii="宋体" w:eastAsia="宋体" w:hAnsi="宋体" w:cs="MS Mincho" w:hint="eastAsia"/>
          <w:color w:val="000000" w:themeColor="text1"/>
          <w:sz w:val="24"/>
          <w:szCs w:val="24"/>
          <w:shd w:val="clear" w:color="auto" w:fill="FFFFFF"/>
        </w:rPr>
        <w:t>功能</w:t>
      </w:r>
      <w:r>
        <w:rPr>
          <w:rFonts w:ascii="宋体" w:eastAsia="宋体" w:hAnsi="宋体" w:cs="MS Mincho" w:hint="eastAsia"/>
          <w:color w:val="000000" w:themeColor="text1"/>
          <w:sz w:val="24"/>
          <w:szCs w:val="24"/>
          <w:shd w:val="clear" w:color="auto" w:fill="FFFFFF"/>
          <w:lang w:eastAsia="zh-CN"/>
        </w:rPr>
        <w:t>，充分叙述了本软件所能实现的功能及其运行环境，以便使用者了解本软件的使用范围和使用方法，并为软件的维护和更新提供必要的信息。</w:t>
      </w:r>
    </w:p>
    <w:p w:rsidR="00A301C4" w:rsidRPr="00A301C4" w:rsidRDefault="00A301C4" w:rsidP="00A301C4">
      <w:pPr>
        <w:pStyle w:val="2"/>
        <w:spacing w:line="360" w:lineRule="auto"/>
        <w:rPr>
          <w:ins w:id="34" w:author="mayan" w:date="2000-08-03T10:07:00Z"/>
          <w:rFonts w:ascii="黑体" w:eastAsia="黑体" w:hAnsi="黑体"/>
          <w:color w:val="auto"/>
          <w:sz w:val="32"/>
          <w:lang w:eastAsia="zh-CN"/>
        </w:rPr>
      </w:pPr>
      <w:r w:rsidRPr="00233771">
        <w:rPr>
          <w:rFonts w:ascii="Times New Roman" w:eastAsia="黑体" w:hAnsi="Times New Roman"/>
          <w:color w:val="auto"/>
          <w:sz w:val="32"/>
          <w:lang w:eastAsia="zh-CN"/>
        </w:rPr>
        <w:t>1.2</w:t>
      </w:r>
      <w:bookmarkEnd w:id="26"/>
      <w:bookmarkEnd w:id="27"/>
      <w:bookmarkEnd w:id="28"/>
      <w:bookmarkEnd w:id="29"/>
      <w:r w:rsidR="003B7C68">
        <w:rPr>
          <w:rFonts w:ascii="黑体" w:eastAsia="黑体" w:hAnsi="黑体" w:hint="eastAsia"/>
          <w:color w:val="auto"/>
          <w:sz w:val="32"/>
          <w:lang w:eastAsia="zh-CN"/>
        </w:rPr>
        <w:t>用户手册的内容</w:t>
      </w:r>
    </w:p>
    <w:p w:rsidR="00A301C4" w:rsidRDefault="003B7C68" w:rsidP="00AE149B">
      <w:pPr>
        <w:pStyle w:val="3"/>
        <w:jc w:val="both"/>
        <w:rPr>
          <w:rFonts w:ascii="黑体" w:eastAsia="黑体" w:hint="eastAsia"/>
          <w:color w:val="auto"/>
          <w:sz w:val="28"/>
          <w:szCs w:val="28"/>
          <w:lang w:eastAsia="zh-CN"/>
        </w:rPr>
      </w:pPr>
      <w:r>
        <w:rPr>
          <w:rFonts w:ascii="Times New Roman" w:eastAsia="黑体" w:hAnsi="Times New Roman" w:hint="eastAsia"/>
          <w:color w:val="auto"/>
          <w:sz w:val="28"/>
          <w:szCs w:val="28"/>
          <w:lang w:eastAsia="zh-CN"/>
        </w:rPr>
        <w:t>1.2.1</w:t>
      </w:r>
      <w:r>
        <w:rPr>
          <w:rFonts w:ascii="黑体" w:eastAsia="黑体" w:hint="eastAsia"/>
          <w:color w:val="auto"/>
          <w:sz w:val="28"/>
          <w:szCs w:val="28"/>
          <w:lang w:eastAsia="zh-CN"/>
        </w:rPr>
        <w:t>版权声明</w:t>
      </w:r>
    </w:p>
    <w:p w:rsidR="00B03D5F" w:rsidRPr="00B03D5F" w:rsidRDefault="00B03D5F" w:rsidP="00B03D5F">
      <w:pPr>
        <w:rPr>
          <w:rFonts w:eastAsiaTheme="minorEastAsia" w:hint="eastAsia"/>
          <w:lang w:eastAsia="zh-CN"/>
        </w:rPr>
      </w:pPr>
    </w:p>
    <w:p w:rsidR="00B03D5F" w:rsidRPr="00270DEC" w:rsidRDefault="00270DEC"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1、</w:t>
      </w:r>
      <w:r w:rsidR="00B03D5F" w:rsidRPr="00270DEC">
        <w:rPr>
          <w:rFonts w:ascii="宋体" w:eastAsia="宋体" w:hAnsi="宋体"/>
          <w:sz w:val="24"/>
          <w:szCs w:val="24"/>
          <w:lang w:eastAsia="zh-CN"/>
        </w:rPr>
        <w:t>S</w:t>
      </w:r>
      <w:r w:rsidR="00B03D5F" w:rsidRPr="00270DEC">
        <w:rPr>
          <w:rFonts w:ascii="宋体" w:eastAsia="宋体" w:hAnsi="宋体" w:hint="eastAsia"/>
          <w:sz w:val="24"/>
          <w:szCs w:val="24"/>
          <w:lang w:eastAsia="zh-CN"/>
        </w:rPr>
        <w:t>unshine-f4</w:t>
      </w:r>
      <w:r w:rsidR="00B03D5F" w:rsidRPr="00270DEC">
        <w:rPr>
          <w:rFonts w:ascii="宋体" w:eastAsia="宋体" w:hAnsi="宋体" w:cs="MS Mincho" w:hint="eastAsia"/>
          <w:sz w:val="24"/>
          <w:szCs w:val="24"/>
        </w:rPr>
        <w:t>不</w:t>
      </w:r>
      <w:r w:rsidR="00B03D5F" w:rsidRPr="00270DEC">
        <w:rPr>
          <w:rFonts w:ascii="宋体" w:eastAsia="宋体" w:hAnsi="宋体" w:cs="宋体" w:hint="eastAsia"/>
          <w:sz w:val="24"/>
          <w:szCs w:val="24"/>
        </w:rPr>
        <w:t>对</w:t>
      </w:r>
      <w:r w:rsidR="00B03D5F" w:rsidRPr="00270DEC">
        <w:rPr>
          <w:rFonts w:ascii="宋体" w:eastAsia="宋体" w:hAnsi="宋体" w:cs="MS Mincho" w:hint="eastAsia"/>
          <w:sz w:val="24"/>
          <w:szCs w:val="24"/>
        </w:rPr>
        <w:t>因</w:t>
      </w:r>
      <w:r w:rsidR="00B03D5F" w:rsidRPr="00270DEC">
        <w:rPr>
          <w:rFonts w:ascii="宋体" w:eastAsia="宋体" w:hAnsi="宋体" w:cs="宋体" w:hint="eastAsia"/>
          <w:sz w:val="24"/>
          <w:szCs w:val="24"/>
        </w:rPr>
        <w:t>为</w:t>
      </w:r>
      <w:r w:rsidR="00B03D5F" w:rsidRPr="00270DEC">
        <w:rPr>
          <w:rFonts w:ascii="宋体" w:eastAsia="宋体" w:hAnsi="宋体" w:cs="MS Mincho" w:hint="eastAsia"/>
          <w:sz w:val="24"/>
          <w:szCs w:val="24"/>
        </w:rPr>
        <w:t>使用</w:t>
      </w:r>
      <w:r w:rsidR="00B03D5F" w:rsidRPr="00270DEC">
        <w:rPr>
          <w:rFonts w:ascii="宋体" w:eastAsia="宋体" w:hAnsi="宋体" w:cs="宋体" w:hint="eastAsia"/>
          <w:sz w:val="24"/>
          <w:szCs w:val="24"/>
        </w:rPr>
        <w:t>该软</w:t>
      </w:r>
      <w:r w:rsidR="00B03D5F" w:rsidRPr="00270DEC">
        <w:rPr>
          <w:rFonts w:ascii="宋体" w:eastAsia="宋体" w:hAnsi="宋体" w:cs="MS Mincho" w:hint="eastAsia"/>
          <w:sz w:val="24"/>
          <w:szCs w:val="24"/>
        </w:rPr>
        <w:t>件、用</w:t>
      </w:r>
      <w:r w:rsidR="00B03D5F" w:rsidRPr="00270DEC">
        <w:rPr>
          <w:rFonts w:ascii="宋体" w:eastAsia="宋体" w:hAnsi="宋体" w:cs="宋体" w:hint="eastAsia"/>
          <w:sz w:val="24"/>
          <w:szCs w:val="24"/>
        </w:rPr>
        <w:t>户</w:t>
      </w:r>
      <w:r w:rsidR="00B03D5F" w:rsidRPr="00270DEC">
        <w:rPr>
          <w:rFonts w:ascii="宋体" w:eastAsia="宋体" w:hAnsi="宋体" w:cs="MS Mincho" w:hint="eastAsia"/>
          <w:sz w:val="24"/>
          <w:szCs w:val="24"/>
        </w:rPr>
        <w:t>手册或由于</w:t>
      </w:r>
      <w:r w:rsidR="00B03D5F" w:rsidRPr="00270DEC">
        <w:rPr>
          <w:rFonts w:ascii="宋体" w:eastAsia="宋体" w:hAnsi="宋体" w:cs="宋体" w:hint="eastAsia"/>
          <w:sz w:val="24"/>
          <w:szCs w:val="24"/>
        </w:rPr>
        <w:t>该软</w:t>
      </w:r>
      <w:r w:rsidR="00B03D5F" w:rsidRPr="00270DEC">
        <w:rPr>
          <w:rFonts w:ascii="宋体" w:eastAsia="宋体" w:hAnsi="宋体" w:cs="MS Mincho" w:hint="eastAsia"/>
          <w:sz w:val="24"/>
          <w:szCs w:val="24"/>
        </w:rPr>
        <w:t>件、用</w:t>
      </w:r>
      <w:r w:rsidR="00B03D5F" w:rsidRPr="00270DEC">
        <w:rPr>
          <w:rFonts w:ascii="宋体" w:eastAsia="宋体" w:hAnsi="宋体" w:cs="宋体" w:hint="eastAsia"/>
          <w:sz w:val="24"/>
          <w:szCs w:val="24"/>
        </w:rPr>
        <w:t>户</w:t>
      </w:r>
      <w:r w:rsidR="00B03D5F" w:rsidRPr="00270DEC">
        <w:rPr>
          <w:rFonts w:ascii="宋体" w:eastAsia="宋体" w:hAnsi="宋体" w:cs="MS Mincho" w:hint="eastAsia"/>
          <w:sz w:val="24"/>
          <w:szCs w:val="24"/>
        </w:rPr>
        <w:t>手册中的缺陷所造成的任何</w:t>
      </w:r>
      <w:r w:rsidR="00B03D5F" w:rsidRPr="00270DEC">
        <w:rPr>
          <w:rFonts w:ascii="宋体" w:eastAsia="宋体" w:hAnsi="宋体" w:cs="宋体" w:hint="eastAsia"/>
          <w:sz w:val="24"/>
          <w:szCs w:val="24"/>
        </w:rPr>
        <w:t>损</w:t>
      </w:r>
      <w:r w:rsidR="00B03D5F" w:rsidRPr="00270DEC">
        <w:rPr>
          <w:rFonts w:ascii="宋体" w:eastAsia="宋体" w:hAnsi="宋体" w:cs="MS Mincho" w:hint="eastAsia"/>
          <w:sz w:val="24"/>
          <w:szCs w:val="24"/>
        </w:rPr>
        <w:t>失</w:t>
      </w:r>
      <w:r w:rsidR="00B03D5F" w:rsidRPr="00270DEC">
        <w:rPr>
          <w:rFonts w:ascii="宋体" w:eastAsia="宋体" w:hAnsi="宋体" w:cs="宋体" w:hint="eastAsia"/>
          <w:sz w:val="24"/>
          <w:szCs w:val="24"/>
        </w:rPr>
        <w:t>负责</w:t>
      </w:r>
    </w:p>
    <w:p w:rsidR="00B03D5F" w:rsidRPr="00270DEC" w:rsidRDefault="009727A9" w:rsidP="00270DEC">
      <w:pPr>
        <w:spacing w:line="360" w:lineRule="auto"/>
        <w:ind w:firstLineChars="200" w:firstLine="460"/>
        <w:rPr>
          <w:ins w:id="35" w:author="mayan" w:date="2000-08-03T10:07:00Z"/>
          <w:rFonts w:ascii="宋体" w:eastAsia="宋体" w:hAnsi="宋体" w:hint="eastAsia"/>
          <w:sz w:val="24"/>
          <w:szCs w:val="24"/>
          <w:lang w:eastAsia="zh-CN"/>
        </w:rPr>
      </w:pPr>
      <w:r w:rsidRPr="00270DEC">
        <w:rPr>
          <w:rFonts w:ascii="宋体" w:eastAsia="宋体" w:hAnsi="宋体" w:hint="eastAsia"/>
          <w:sz w:val="24"/>
          <w:szCs w:val="24"/>
          <w:lang w:eastAsia="zh-CN"/>
        </w:rPr>
        <w:t>2、</w:t>
      </w:r>
      <w:r w:rsidR="00B03D5F" w:rsidRPr="00270DEC">
        <w:rPr>
          <w:rFonts w:ascii="宋体" w:eastAsia="宋体" w:hAnsi="宋体" w:hint="eastAsia"/>
          <w:sz w:val="24"/>
          <w:szCs w:val="24"/>
          <w:lang w:eastAsia="zh-CN"/>
        </w:rPr>
        <w:t>我们软件及注册商标所有权归sunshine-f4</w:t>
      </w:r>
      <w:r w:rsidRPr="00270DEC">
        <w:rPr>
          <w:rFonts w:ascii="宋体" w:eastAsia="宋体" w:hAnsi="宋体" w:hint="eastAsia"/>
          <w:sz w:val="24"/>
          <w:szCs w:val="24"/>
          <w:lang w:eastAsia="zh-CN"/>
        </w:rPr>
        <w:t>，任何公司不得为经我司同意就盗用</w:t>
      </w:r>
    </w:p>
    <w:p w:rsidR="00AE149B" w:rsidRPr="00AE149B" w:rsidRDefault="00FD3BAF" w:rsidP="00AE149B">
      <w:pPr>
        <w:pStyle w:val="3"/>
        <w:jc w:val="both"/>
        <w:rPr>
          <w:ins w:id="36" w:author="mayan" w:date="2000-08-03T10:07:00Z"/>
          <w:rFonts w:ascii="黑体" w:eastAsia="黑体"/>
          <w:color w:val="auto"/>
          <w:sz w:val="28"/>
          <w:szCs w:val="28"/>
          <w:lang w:eastAsia="zh-CN"/>
        </w:rPr>
      </w:pPr>
      <w:r>
        <w:rPr>
          <w:rFonts w:ascii="Times New Roman" w:eastAsia="黑体" w:hAnsi="Times New Roman" w:hint="eastAsia"/>
          <w:color w:val="auto"/>
          <w:sz w:val="28"/>
          <w:szCs w:val="28"/>
          <w:lang w:eastAsia="zh-CN"/>
        </w:rPr>
        <w:t>1.2.</w:t>
      </w:r>
      <w:r w:rsidR="003B7C68">
        <w:rPr>
          <w:rFonts w:ascii="Times New Roman" w:eastAsia="黑体" w:hAnsi="Times New Roman" w:hint="eastAsia"/>
          <w:color w:val="auto"/>
          <w:sz w:val="28"/>
          <w:szCs w:val="28"/>
          <w:lang w:eastAsia="zh-CN"/>
        </w:rPr>
        <w:t>2</w:t>
      </w:r>
      <w:r>
        <w:rPr>
          <w:rFonts w:ascii="黑体" w:eastAsia="黑体" w:hint="eastAsia"/>
          <w:color w:val="auto"/>
          <w:sz w:val="28"/>
          <w:szCs w:val="28"/>
          <w:lang w:eastAsia="zh-CN"/>
        </w:rPr>
        <w:t>前言</w:t>
      </w:r>
    </w:p>
    <w:p w:rsidR="00FD3BAF" w:rsidRPr="00FD3BAF" w:rsidRDefault="00270DEC" w:rsidP="00270DEC">
      <w:pPr>
        <w:pStyle w:val="ad"/>
        <w:spacing w:line="360" w:lineRule="auto"/>
        <w:ind w:firstLineChars="150" w:firstLine="420"/>
        <w:rPr>
          <w:sz w:val="28"/>
          <w:szCs w:val="28"/>
        </w:rPr>
      </w:pPr>
      <w:r>
        <w:rPr>
          <w:rFonts w:hint="eastAsia"/>
          <w:sz w:val="28"/>
          <w:szCs w:val="28"/>
        </w:rPr>
        <w:t>1、</w:t>
      </w:r>
      <w:r w:rsidR="00FD3BAF" w:rsidRPr="00FD3BAF">
        <w:rPr>
          <w:sz w:val="28"/>
          <w:szCs w:val="28"/>
        </w:rPr>
        <w:t>编写目的</w:t>
      </w:r>
    </w:p>
    <w:p w:rsidR="00FD3BAF" w:rsidRPr="00FD3BAF" w:rsidRDefault="00FD3BAF" w:rsidP="00270DEC">
      <w:pPr>
        <w:pStyle w:val="ad"/>
        <w:spacing w:line="360" w:lineRule="auto"/>
        <w:ind w:left="425" w:firstLineChars="200" w:firstLine="560"/>
        <w:rPr>
          <w:sz w:val="28"/>
          <w:szCs w:val="28"/>
        </w:rPr>
      </w:pPr>
      <w:r w:rsidRPr="00FD3BAF">
        <w:rPr>
          <w:sz w:val="28"/>
          <w:szCs w:val="28"/>
        </w:rPr>
        <w:t xml:space="preserve">　　</w:t>
      </w:r>
      <w:proofErr w:type="gramStart"/>
      <w:r w:rsidRPr="00FD3BAF">
        <w:rPr>
          <w:sz w:val="28"/>
          <w:szCs w:val="28"/>
        </w:rPr>
        <w:t>本需求</w:t>
      </w:r>
      <w:proofErr w:type="gramEnd"/>
      <w:r w:rsidRPr="00FD3BAF">
        <w:rPr>
          <w:sz w:val="28"/>
          <w:szCs w:val="28"/>
        </w:rPr>
        <w:t>说明书是为医疗管理系统而编写的。多角度对产品特点进行描述，反映功能。本报告旨在使需求者明确医疗管理系统的要求和细节，给开发人员了解需求实现的难度和困难，最终提供给管理者讨论和审核，达到沟通效果。</w:t>
      </w:r>
    </w:p>
    <w:p w:rsidR="00FD3BAF" w:rsidRPr="00FD3BAF" w:rsidRDefault="00270DEC" w:rsidP="00270DEC">
      <w:pPr>
        <w:pStyle w:val="ad"/>
        <w:spacing w:line="360" w:lineRule="auto"/>
        <w:ind w:firstLineChars="150" w:firstLine="420"/>
        <w:rPr>
          <w:sz w:val="28"/>
          <w:szCs w:val="28"/>
        </w:rPr>
      </w:pPr>
      <w:r>
        <w:rPr>
          <w:rFonts w:hint="eastAsia"/>
          <w:sz w:val="28"/>
          <w:szCs w:val="28"/>
        </w:rPr>
        <w:t>2、</w:t>
      </w:r>
      <w:r w:rsidR="00FD3BAF" w:rsidRPr="00FD3BAF">
        <w:rPr>
          <w:sz w:val="28"/>
          <w:szCs w:val="28"/>
        </w:rPr>
        <w:t>背景</w:t>
      </w:r>
    </w:p>
    <w:p w:rsidR="00FD3BAF" w:rsidRPr="00FD3BAF" w:rsidRDefault="00FD3BAF" w:rsidP="00FD3BAF">
      <w:pPr>
        <w:pStyle w:val="ad"/>
        <w:spacing w:line="360" w:lineRule="auto"/>
        <w:ind w:left="425" w:firstLineChars="200" w:firstLine="560"/>
        <w:rPr>
          <w:sz w:val="28"/>
          <w:szCs w:val="28"/>
        </w:rPr>
      </w:pPr>
      <w:r w:rsidRPr="00FD3BAF">
        <w:rPr>
          <w:sz w:val="28"/>
          <w:szCs w:val="28"/>
        </w:rPr>
        <w:t xml:space="preserve">　　随着科学技术的发展，人们的物质水平和精神水平也得到普遍提高。使医院的工作人员、病人流量及工作范畴等有了显著增加，这间接的对管理机制提出了更高的要求。医疗管理系统实现对医院业务的有效管理，减少了员工的工作流程。从而使得医院的现代化管理相比以往的传统手工管理，可以做到信息的规范管理和快速查询，实现医院业务管理的系统化、规范化和自动化，减少管理工作量，提高管理效率，降低管理成本。</w:t>
      </w:r>
    </w:p>
    <w:p w:rsidR="00AE149B" w:rsidRPr="00AE149B" w:rsidRDefault="009727A9" w:rsidP="00AE149B">
      <w:pPr>
        <w:pStyle w:val="3"/>
        <w:jc w:val="both"/>
        <w:rPr>
          <w:ins w:id="37" w:author="mayan" w:date="2000-08-03T10:07:00Z"/>
          <w:rFonts w:ascii="黑体" w:eastAsia="黑体"/>
          <w:color w:val="auto"/>
          <w:sz w:val="28"/>
          <w:szCs w:val="28"/>
          <w:lang w:eastAsia="zh-CN"/>
        </w:rPr>
      </w:pPr>
      <w:bookmarkStart w:id="38" w:name="_Toc91304598"/>
      <w:bookmarkStart w:id="39" w:name="_Toc91304798"/>
      <w:bookmarkStart w:id="40" w:name="_Toc91304864"/>
      <w:bookmarkStart w:id="41" w:name="_Toc110321627"/>
      <w:r>
        <w:rPr>
          <w:rFonts w:ascii="Times New Roman" w:eastAsia="黑体" w:hAnsi="Times New Roman" w:hint="eastAsia"/>
          <w:color w:val="auto"/>
          <w:sz w:val="28"/>
          <w:szCs w:val="28"/>
          <w:lang w:eastAsia="zh-CN"/>
        </w:rPr>
        <w:lastRenderedPageBreak/>
        <w:t>1.2.</w:t>
      </w:r>
      <w:r w:rsidR="003B7C68">
        <w:rPr>
          <w:rFonts w:ascii="Times New Roman" w:eastAsia="黑体" w:hAnsi="Times New Roman" w:hint="eastAsia"/>
          <w:color w:val="auto"/>
          <w:sz w:val="28"/>
          <w:szCs w:val="28"/>
          <w:lang w:eastAsia="zh-CN"/>
        </w:rPr>
        <w:t>3</w:t>
      </w:r>
      <w:bookmarkEnd w:id="38"/>
      <w:bookmarkEnd w:id="39"/>
      <w:bookmarkEnd w:id="40"/>
      <w:bookmarkEnd w:id="41"/>
      <w:r>
        <w:rPr>
          <w:rFonts w:ascii="黑体" w:eastAsia="黑体" w:hint="eastAsia"/>
          <w:color w:val="auto"/>
          <w:sz w:val="28"/>
          <w:szCs w:val="28"/>
          <w:lang w:eastAsia="zh-CN"/>
        </w:rPr>
        <w:t>阅读指南</w:t>
      </w:r>
    </w:p>
    <w:p w:rsidR="00AE149B" w:rsidRPr="00270DEC" w:rsidRDefault="009727A9" w:rsidP="00270DEC">
      <w:pPr>
        <w:pStyle w:val="10"/>
        <w:widowControl/>
        <w:autoSpaceDE w:val="0"/>
        <w:autoSpaceDN w:val="0"/>
        <w:spacing w:before="240" w:line="360" w:lineRule="auto"/>
        <w:ind w:firstLineChars="100" w:firstLine="240"/>
        <w:textAlignment w:val="bottom"/>
        <w:rPr>
          <w:ins w:id="42" w:author="mayan" w:date="2000-08-03T10:07:00Z"/>
          <w:rFonts w:hAnsi="宋体"/>
          <w:sz w:val="24"/>
          <w:szCs w:val="24"/>
        </w:rPr>
      </w:pPr>
      <w:r w:rsidRPr="00270DEC">
        <w:rPr>
          <w:rFonts w:hAnsi="宋体" w:hint="eastAsia"/>
          <w:sz w:val="24"/>
          <w:szCs w:val="24"/>
        </w:rPr>
        <w:t>本手册旨在帮助用户快速了解我们的产品，正确，安全地使用我们的产品，新用户通过查看基础知识和系统安装模块</w:t>
      </w:r>
      <w:proofErr w:type="gramStart"/>
      <w:r w:rsidRPr="00270DEC">
        <w:rPr>
          <w:rFonts w:hAnsi="宋体" w:hint="eastAsia"/>
          <w:sz w:val="24"/>
          <w:szCs w:val="24"/>
        </w:rPr>
        <w:t>来清楚</w:t>
      </w:r>
      <w:proofErr w:type="gramEnd"/>
      <w:r w:rsidRPr="00270DEC">
        <w:rPr>
          <w:rFonts w:hAnsi="宋体" w:hint="eastAsia"/>
          <w:sz w:val="24"/>
          <w:szCs w:val="24"/>
        </w:rPr>
        <w:t>地来了解我们的产品，这两个模块能帮助您快速学会使用的产品。如有不懂或</w:t>
      </w:r>
      <w:proofErr w:type="gramStart"/>
      <w:r w:rsidRPr="00270DEC">
        <w:rPr>
          <w:rFonts w:hAnsi="宋体" w:hint="eastAsia"/>
          <w:sz w:val="24"/>
          <w:szCs w:val="24"/>
        </w:rPr>
        <w:t>已操作</w:t>
      </w:r>
      <w:proofErr w:type="gramEnd"/>
      <w:r w:rsidRPr="00270DEC">
        <w:rPr>
          <w:rFonts w:hAnsi="宋体" w:hint="eastAsia"/>
          <w:sz w:val="24"/>
          <w:szCs w:val="24"/>
        </w:rPr>
        <w:t>失误，可联系我们维护人员陈敏婷122222222@qq.</w:t>
      </w:r>
      <w:proofErr w:type="gramStart"/>
      <w:r w:rsidRPr="00270DEC">
        <w:rPr>
          <w:rFonts w:hAnsi="宋体" w:hint="eastAsia"/>
          <w:sz w:val="24"/>
          <w:szCs w:val="24"/>
        </w:rPr>
        <w:t>com</w:t>
      </w:r>
      <w:proofErr w:type="gramEnd"/>
      <w:r w:rsidRPr="00270DEC">
        <w:rPr>
          <w:rFonts w:hAnsi="宋体" w:hint="eastAsia"/>
          <w:sz w:val="24"/>
          <w:szCs w:val="24"/>
        </w:rPr>
        <w:t>.</w:t>
      </w:r>
    </w:p>
    <w:p w:rsidR="00AE149B" w:rsidRPr="00AE149B" w:rsidRDefault="009727A9" w:rsidP="00AE149B">
      <w:pPr>
        <w:pStyle w:val="3"/>
        <w:spacing w:line="360" w:lineRule="auto"/>
        <w:jc w:val="both"/>
        <w:rPr>
          <w:ins w:id="43" w:author="mayan" w:date="2000-08-03T10:07:00Z"/>
          <w:rFonts w:ascii="黑体" w:eastAsia="黑体" w:hAnsi="黑体"/>
          <w:color w:val="auto"/>
          <w:sz w:val="28"/>
          <w:szCs w:val="21"/>
          <w:lang w:eastAsia="zh-CN"/>
        </w:rPr>
      </w:pPr>
      <w:r>
        <w:rPr>
          <w:rFonts w:ascii="Times New Roman" w:eastAsia="黑体" w:hAnsi="Times New Roman" w:hint="eastAsia"/>
          <w:color w:val="auto"/>
          <w:sz w:val="28"/>
          <w:szCs w:val="21"/>
          <w:lang w:eastAsia="zh-CN"/>
        </w:rPr>
        <w:t>1.2.4</w:t>
      </w:r>
      <w:r>
        <w:rPr>
          <w:rFonts w:ascii="Times New Roman" w:eastAsia="黑体" w:hAnsi="Times New Roman" w:hint="eastAsia"/>
          <w:color w:val="auto"/>
          <w:sz w:val="28"/>
          <w:szCs w:val="21"/>
          <w:lang w:eastAsia="zh-CN"/>
        </w:rPr>
        <w:t>目录</w:t>
      </w:r>
    </w:p>
    <w:p w:rsidR="00AE149B" w:rsidRPr="00AE149B" w:rsidRDefault="009727A9" w:rsidP="00AE149B">
      <w:pPr>
        <w:pStyle w:val="10"/>
        <w:widowControl/>
        <w:autoSpaceDE w:val="0"/>
        <w:autoSpaceDN w:val="0"/>
        <w:spacing w:before="240" w:line="360" w:lineRule="auto"/>
        <w:ind w:firstLineChars="100" w:firstLine="240"/>
        <w:textAlignment w:val="bottom"/>
        <w:rPr>
          <w:ins w:id="44" w:author="mayan" w:date="2000-08-03T10:07:00Z"/>
          <w:rFonts w:ascii="Arial" w:hAnsi="Arial"/>
          <w:sz w:val="24"/>
          <w:szCs w:val="24"/>
        </w:rPr>
      </w:pPr>
      <w:r>
        <w:rPr>
          <w:rFonts w:ascii="Arial" w:hAnsi="Arial" w:hint="eastAsia"/>
          <w:sz w:val="24"/>
          <w:szCs w:val="24"/>
        </w:rPr>
        <w:t>我们的目录只有</w:t>
      </w:r>
      <w:r w:rsidR="00A97D06">
        <w:rPr>
          <w:rFonts w:ascii="Arial" w:hAnsi="Arial" w:hint="eastAsia"/>
          <w:sz w:val="24"/>
          <w:szCs w:val="24"/>
        </w:rPr>
        <w:t>三</w:t>
      </w:r>
      <w:r>
        <w:rPr>
          <w:rFonts w:ascii="Arial" w:hAnsi="Arial" w:hint="eastAsia"/>
          <w:sz w:val="24"/>
          <w:szCs w:val="24"/>
        </w:rPr>
        <w:t>级，第一级为用户手册内容</w:t>
      </w:r>
      <w:r w:rsidR="00A97D06">
        <w:rPr>
          <w:rFonts w:ascii="Arial" w:hAnsi="Arial" w:hint="eastAsia"/>
          <w:sz w:val="24"/>
          <w:szCs w:val="24"/>
        </w:rPr>
        <w:t>、用户手册格式的规定。第二级为用户手册的目标、用户手册的内容</w:t>
      </w:r>
      <w:r w:rsidR="00F00DBA">
        <w:rPr>
          <w:rFonts w:ascii="Arial" w:hAnsi="Arial" w:hint="eastAsia"/>
          <w:sz w:val="24"/>
          <w:szCs w:val="24"/>
        </w:rPr>
        <w:t>。第三季为版权声明、前言、阅读指南、目录、基础知识介绍、系统装及启动、系统操作及说明、系统及数据维护、界面截图等等。</w:t>
      </w:r>
    </w:p>
    <w:p w:rsidR="00AE149B" w:rsidRDefault="00F00DBA" w:rsidP="00AE149B">
      <w:pPr>
        <w:pStyle w:val="3"/>
        <w:spacing w:line="360" w:lineRule="auto"/>
        <w:jc w:val="both"/>
        <w:rPr>
          <w:rFonts w:ascii="黑体" w:eastAsia="黑体" w:hAnsi="黑体" w:hint="eastAsia"/>
          <w:color w:val="auto"/>
          <w:sz w:val="28"/>
          <w:szCs w:val="21"/>
          <w:lang w:eastAsia="zh-CN"/>
        </w:rPr>
      </w:pPr>
      <w:bookmarkStart w:id="45" w:name="_Toc91304600"/>
      <w:bookmarkStart w:id="46" w:name="_Toc91304800"/>
      <w:bookmarkStart w:id="47" w:name="_Toc91304866"/>
      <w:bookmarkStart w:id="48" w:name="_Toc110321629"/>
      <w:r>
        <w:rPr>
          <w:rFonts w:ascii="Times New Roman" w:eastAsia="黑体" w:hAnsi="Times New Roman" w:hint="eastAsia"/>
          <w:color w:val="auto"/>
          <w:sz w:val="28"/>
          <w:szCs w:val="21"/>
          <w:lang w:eastAsia="zh-CN"/>
        </w:rPr>
        <w:t>1.2.5</w:t>
      </w:r>
      <w:bookmarkEnd w:id="45"/>
      <w:bookmarkEnd w:id="46"/>
      <w:bookmarkEnd w:id="47"/>
      <w:bookmarkEnd w:id="48"/>
      <w:r>
        <w:rPr>
          <w:rFonts w:ascii="黑体" w:eastAsia="黑体" w:hAnsi="黑体" w:hint="eastAsia"/>
          <w:color w:val="auto"/>
          <w:sz w:val="28"/>
          <w:szCs w:val="21"/>
          <w:lang w:eastAsia="zh-CN"/>
        </w:rPr>
        <w:t>基础知识介绍</w:t>
      </w:r>
    </w:p>
    <w:p w:rsidR="00F00DBA" w:rsidRPr="00270DEC" w:rsidRDefault="00F00DBA"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为了方便用户使用我们的产品，下面我们来普及一下基础知识。我们的产品主要是用来进行医疗人员的信息管理，进行查看</w:t>
      </w:r>
      <w:r w:rsidR="008505D6" w:rsidRPr="00270DEC">
        <w:rPr>
          <w:rFonts w:ascii="宋体" w:eastAsia="宋体" w:hAnsi="宋体" w:hint="eastAsia"/>
          <w:sz w:val="24"/>
          <w:szCs w:val="24"/>
          <w:lang w:eastAsia="zh-CN"/>
        </w:rPr>
        <w:t>各个工作人员的工作安排情况，大大减少成本，便于管理。</w:t>
      </w:r>
    </w:p>
    <w:p w:rsidR="00F00DBA" w:rsidRPr="00F00DBA" w:rsidRDefault="00F00DBA" w:rsidP="00F00DBA">
      <w:pPr>
        <w:rPr>
          <w:ins w:id="49" w:author="mayan" w:date="2000-08-03T10:07:00Z"/>
          <w:rFonts w:eastAsiaTheme="minorEastAsia" w:hint="eastAsia"/>
          <w:lang w:eastAsia="zh-CN"/>
        </w:rPr>
      </w:pPr>
    </w:p>
    <w:p w:rsidR="006C466E" w:rsidRDefault="008505D6" w:rsidP="0079254B">
      <w:pPr>
        <w:pStyle w:val="3"/>
        <w:spacing w:line="360" w:lineRule="auto"/>
        <w:jc w:val="both"/>
        <w:rPr>
          <w:rFonts w:ascii="黑体" w:eastAsia="黑体" w:hAnsi="黑体" w:hint="eastAsia"/>
          <w:color w:val="auto"/>
          <w:sz w:val="28"/>
          <w:szCs w:val="21"/>
          <w:lang w:eastAsia="zh-CN"/>
        </w:rPr>
      </w:pPr>
      <w:r>
        <w:rPr>
          <w:rFonts w:ascii="Times New Roman" w:eastAsia="黑体" w:hAnsi="Times New Roman" w:hint="eastAsia"/>
          <w:color w:val="auto"/>
          <w:sz w:val="28"/>
          <w:szCs w:val="21"/>
          <w:lang w:eastAsia="zh-CN"/>
        </w:rPr>
        <w:t>1.2.6</w:t>
      </w:r>
      <w:r>
        <w:rPr>
          <w:rFonts w:ascii="黑体" w:eastAsia="黑体" w:hAnsi="黑体" w:hint="eastAsia"/>
          <w:color w:val="auto"/>
          <w:sz w:val="28"/>
          <w:szCs w:val="21"/>
          <w:lang w:eastAsia="zh-CN"/>
        </w:rPr>
        <w:t>系统安全及启动</w:t>
      </w:r>
    </w:p>
    <w:p w:rsidR="008505D6" w:rsidRPr="00270DEC" w:rsidRDefault="008505D6"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1、系统运行环境</w:t>
      </w:r>
    </w:p>
    <w:p w:rsidR="008505D6" w:rsidRPr="00270DEC" w:rsidRDefault="008505D6"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硬件环境要求说明：</w:t>
      </w:r>
    </w:p>
    <w:p w:rsidR="008505D6" w:rsidRPr="00270DEC" w:rsidRDefault="008505D6" w:rsidP="00270DEC">
      <w:pPr>
        <w:pStyle w:val="ae"/>
        <w:numPr>
          <w:ilvl w:val="0"/>
          <w:numId w:val="35"/>
        </w:numPr>
        <w:spacing w:line="360" w:lineRule="auto"/>
        <w:ind w:firstLine="460"/>
        <w:rPr>
          <w:rFonts w:ascii="宋体" w:eastAsia="宋体" w:hAnsi="宋体" w:hint="eastAsia"/>
          <w:sz w:val="24"/>
          <w:szCs w:val="24"/>
          <w:lang w:eastAsia="zh-CN"/>
        </w:rPr>
      </w:pPr>
      <w:r w:rsidRPr="00270DEC">
        <w:rPr>
          <w:rFonts w:ascii="宋体" w:eastAsia="宋体" w:hAnsi="宋体" w:hint="eastAsia"/>
          <w:sz w:val="24"/>
          <w:szCs w:val="24"/>
          <w:lang w:eastAsia="zh-CN"/>
        </w:rPr>
        <w:t>台式电脑或笔记本电脑，配置没有要求，只需要能启动即可。</w:t>
      </w:r>
    </w:p>
    <w:p w:rsidR="008505D6" w:rsidRPr="00270DEC" w:rsidRDefault="008505D6" w:rsidP="00270DEC">
      <w:pPr>
        <w:pStyle w:val="ae"/>
        <w:numPr>
          <w:ilvl w:val="0"/>
          <w:numId w:val="35"/>
        </w:numPr>
        <w:spacing w:line="360" w:lineRule="auto"/>
        <w:ind w:firstLine="460"/>
        <w:rPr>
          <w:rFonts w:ascii="宋体" w:eastAsia="宋体" w:hAnsi="宋体" w:hint="eastAsia"/>
          <w:sz w:val="24"/>
          <w:szCs w:val="24"/>
          <w:lang w:eastAsia="zh-CN"/>
        </w:rPr>
      </w:pPr>
      <w:r w:rsidRPr="00270DEC">
        <w:rPr>
          <w:rFonts w:ascii="宋体" w:eastAsia="宋体" w:hAnsi="宋体" w:hint="eastAsia"/>
          <w:sz w:val="24"/>
          <w:szCs w:val="24"/>
          <w:lang w:eastAsia="zh-CN"/>
        </w:rPr>
        <w:t>只要求一台即可</w:t>
      </w:r>
    </w:p>
    <w:p w:rsidR="008505D6" w:rsidRPr="00270DEC" w:rsidRDefault="008505D6" w:rsidP="00270DEC">
      <w:pPr>
        <w:pStyle w:val="ae"/>
        <w:numPr>
          <w:ilvl w:val="0"/>
          <w:numId w:val="35"/>
        </w:numPr>
        <w:spacing w:line="360" w:lineRule="auto"/>
        <w:ind w:firstLine="460"/>
        <w:rPr>
          <w:rFonts w:ascii="宋体" w:eastAsia="宋体" w:hAnsi="宋体" w:hint="eastAsia"/>
          <w:sz w:val="24"/>
          <w:szCs w:val="24"/>
          <w:lang w:eastAsia="zh-CN"/>
        </w:rPr>
      </w:pPr>
      <w:r w:rsidRPr="00270DEC">
        <w:rPr>
          <w:rFonts w:ascii="宋体" w:eastAsia="宋体" w:hAnsi="宋体" w:hint="eastAsia"/>
          <w:sz w:val="24"/>
          <w:szCs w:val="24"/>
          <w:lang w:eastAsia="zh-CN"/>
        </w:rPr>
        <w:t>机型不要求</w:t>
      </w:r>
    </w:p>
    <w:p w:rsidR="008505D6" w:rsidRPr="00270DEC" w:rsidRDefault="008505D6"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cs="宋体" w:hint="eastAsia"/>
          <w:sz w:val="24"/>
          <w:szCs w:val="24"/>
          <w:lang w:eastAsia="zh-CN"/>
        </w:rPr>
        <w:t>软</w:t>
      </w:r>
      <w:r w:rsidRPr="00270DEC">
        <w:rPr>
          <w:rFonts w:ascii="宋体" w:eastAsia="宋体" w:hAnsi="宋体" w:cs="MS Mincho" w:hint="eastAsia"/>
          <w:sz w:val="24"/>
          <w:szCs w:val="24"/>
          <w:lang w:eastAsia="zh-CN"/>
        </w:rPr>
        <w:t>件</w:t>
      </w:r>
      <w:r w:rsidRPr="00270DEC">
        <w:rPr>
          <w:rFonts w:ascii="宋体" w:eastAsia="宋体" w:hAnsi="宋体" w:hint="eastAsia"/>
          <w:sz w:val="24"/>
          <w:szCs w:val="24"/>
          <w:lang w:eastAsia="zh-CN"/>
        </w:rPr>
        <w:t>环境说明：</w:t>
      </w:r>
    </w:p>
    <w:p w:rsidR="008505D6" w:rsidRPr="00270DEC" w:rsidRDefault="008505D6" w:rsidP="00270DEC">
      <w:pPr>
        <w:pStyle w:val="ae"/>
        <w:numPr>
          <w:ilvl w:val="0"/>
          <w:numId w:val="36"/>
        </w:numPr>
        <w:spacing w:line="360" w:lineRule="auto"/>
        <w:ind w:firstLine="460"/>
        <w:rPr>
          <w:rFonts w:ascii="宋体" w:eastAsia="宋体" w:hAnsi="宋体" w:hint="eastAsia"/>
          <w:sz w:val="24"/>
          <w:szCs w:val="24"/>
          <w:lang w:eastAsia="zh-CN"/>
        </w:rPr>
      </w:pPr>
      <w:r w:rsidRPr="00270DEC">
        <w:rPr>
          <w:rFonts w:ascii="宋体" w:eastAsia="宋体" w:hAnsi="宋体" w:hint="eastAsia"/>
          <w:sz w:val="24"/>
          <w:szCs w:val="24"/>
          <w:lang w:eastAsia="zh-CN"/>
        </w:rPr>
        <w:t>能连上网络</w:t>
      </w:r>
    </w:p>
    <w:p w:rsidR="008505D6" w:rsidRPr="00270DEC" w:rsidRDefault="008505D6" w:rsidP="00270DEC">
      <w:pPr>
        <w:pStyle w:val="ae"/>
        <w:numPr>
          <w:ilvl w:val="0"/>
          <w:numId w:val="36"/>
        </w:numPr>
        <w:spacing w:line="360" w:lineRule="auto"/>
        <w:ind w:firstLine="460"/>
        <w:rPr>
          <w:rFonts w:ascii="宋体" w:eastAsia="宋体" w:hAnsi="宋体" w:hint="eastAsia"/>
          <w:sz w:val="24"/>
          <w:szCs w:val="24"/>
          <w:lang w:eastAsia="zh-CN"/>
        </w:rPr>
      </w:pPr>
      <w:proofErr w:type="gramStart"/>
      <w:r w:rsidRPr="00270DEC">
        <w:rPr>
          <w:rFonts w:ascii="宋体" w:eastAsia="宋体" w:hAnsi="宋体" w:hint="eastAsia"/>
          <w:sz w:val="24"/>
          <w:szCs w:val="24"/>
          <w:lang w:eastAsia="zh-CN"/>
        </w:rPr>
        <w:t>有除了</w:t>
      </w:r>
      <w:proofErr w:type="spellStart"/>
      <w:proofErr w:type="gramEnd"/>
      <w:r w:rsidRPr="00270DEC">
        <w:rPr>
          <w:rFonts w:ascii="宋体" w:eastAsia="宋体" w:hAnsi="宋体" w:hint="eastAsia"/>
          <w:sz w:val="24"/>
          <w:szCs w:val="24"/>
          <w:lang w:eastAsia="zh-CN"/>
        </w:rPr>
        <w:t>ie</w:t>
      </w:r>
      <w:proofErr w:type="spellEnd"/>
      <w:r w:rsidRPr="00270DEC">
        <w:rPr>
          <w:rFonts w:ascii="宋体" w:eastAsia="宋体" w:hAnsi="宋体" w:hint="eastAsia"/>
          <w:sz w:val="24"/>
          <w:szCs w:val="24"/>
          <w:lang w:eastAsia="zh-CN"/>
        </w:rPr>
        <w:t>的任何浏览器即可</w:t>
      </w:r>
    </w:p>
    <w:p w:rsidR="008505D6" w:rsidRPr="008505D6" w:rsidRDefault="008505D6" w:rsidP="008505D6">
      <w:pPr>
        <w:pStyle w:val="ae"/>
        <w:ind w:left="360" w:firstLineChars="0" w:firstLine="0"/>
        <w:rPr>
          <w:ins w:id="50" w:author="mayan" w:date="2000-08-03T10:07:00Z"/>
          <w:rFonts w:eastAsiaTheme="minorEastAsia" w:hint="eastAsia"/>
          <w:lang w:eastAsia="zh-CN"/>
        </w:rPr>
      </w:pPr>
    </w:p>
    <w:p w:rsidR="006C466E" w:rsidRDefault="008505D6" w:rsidP="0079254B">
      <w:pPr>
        <w:pStyle w:val="3"/>
        <w:spacing w:line="360" w:lineRule="auto"/>
        <w:jc w:val="both"/>
        <w:rPr>
          <w:rFonts w:ascii="Times New Roman" w:eastAsia="黑体" w:hAnsi="Times New Roman" w:hint="eastAsia"/>
          <w:color w:val="auto"/>
          <w:sz w:val="28"/>
          <w:lang w:eastAsia="zh-CN"/>
        </w:rPr>
      </w:pPr>
      <w:r>
        <w:rPr>
          <w:rFonts w:ascii="Times New Roman" w:eastAsia="黑体" w:hAnsi="Times New Roman" w:hint="eastAsia"/>
          <w:color w:val="auto"/>
          <w:sz w:val="28"/>
          <w:lang w:eastAsia="zh-CN"/>
        </w:rPr>
        <w:t>1.2.7</w:t>
      </w:r>
      <w:r>
        <w:rPr>
          <w:rFonts w:ascii="Times New Roman" w:eastAsia="黑体" w:hAnsi="Times New Roman" w:hint="eastAsia"/>
          <w:color w:val="auto"/>
          <w:sz w:val="28"/>
          <w:lang w:eastAsia="zh-CN"/>
        </w:rPr>
        <w:t>系统操作说明</w:t>
      </w:r>
    </w:p>
    <w:p w:rsidR="008505D6" w:rsidRPr="00270DEC" w:rsidRDefault="008505D6" w:rsidP="00270DEC">
      <w:pPr>
        <w:spacing w:line="360" w:lineRule="auto"/>
        <w:ind w:firstLineChars="200" w:firstLine="400"/>
        <w:rPr>
          <w:rFonts w:ascii="宋体" w:eastAsia="宋体" w:hAnsi="宋体" w:hint="eastAsia"/>
          <w:sz w:val="24"/>
          <w:szCs w:val="24"/>
          <w:lang w:eastAsia="zh-CN"/>
        </w:rPr>
      </w:pPr>
      <w:r>
        <w:rPr>
          <w:rFonts w:eastAsiaTheme="minorEastAsia" w:hint="eastAsia"/>
          <w:lang w:eastAsia="zh-CN"/>
        </w:rPr>
        <w:t xml:space="preserve"> </w:t>
      </w:r>
      <w:r w:rsidRPr="00270DEC">
        <w:rPr>
          <w:rFonts w:ascii="宋体" w:eastAsia="宋体" w:hAnsi="宋体" w:hint="eastAsia"/>
          <w:sz w:val="24"/>
          <w:szCs w:val="24"/>
          <w:lang w:eastAsia="zh-CN"/>
        </w:rPr>
        <w:t xml:space="preserve">  系统操作说明是用户手册的主体，这部分是详细介绍了产品的功能、作用和意义。</w:t>
      </w:r>
    </w:p>
    <w:p w:rsidR="00CF6DAE" w:rsidRPr="00270DEC" w:rsidRDefault="00CF6DAE"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 xml:space="preserve">  在系统打开后，首先看到是登录界面，用户需要通过注册才能进入产品的首页</w:t>
      </w:r>
    </w:p>
    <w:p w:rsidR="00CF6DAE" w:rsidRPr="00270DEC" w:rsidRDefault="00CF6DAE"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首页只要是方便管理人员</w:t>
      </w:r>
      <w:proofErr w:type="gramStart"/>
      <w:r w:rsidRPr="00270DEC">
        <w:rPr>
          <w:rFonts w:ascii="宋体" w:eastAsia="宋体" w:hAnsi="宋体" w:hint="eastAsia"/>
          <w:sz w:val="24"/>
          <w:szCs w:val="24"/>
          <w:lang w:eastAsia="zh-CN"/>
        </w:rPr>
        <w:t>查看水</w:t>
      </w:r>
      <w:proofErr w:type="gramEnd"/>
      <w:r w:rsidRPr="00270DEC">
        <w:rPr>
          <w:rFonts w:ascii="宋体" w:eastAsia="宋体" w:hAnsi="宋体" w:hint="eastAsia"/>
          <w:sz w:val="24"/>
          <w:szCs w:val="24"/>
          <w:lang w:eastAsia="zh-CN"/>
        </w:rPr>
        <w:t>进入了改系统，进行了什么样的操作，病患的数量和收入的费用。</w:t>
      </w:r>
    </w:p>
    <w:p w:rsidR="00CF6DAE" w:rsidRPr="00270DEC" w:rsidRDefault="00CF6DAE"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预约、</w:t>
      </w:r>
      <w:r w:rsidRPr="00270DEC">
        <w:rPr>
          <w:rFonts w:ascii="宋体" w:eastAsia="宋体" w:hAnsi="宋体" w:hint="eastAsia"/>
          <w:sz w:val="24"/>
          <w:szCs w:val="24"/>
          <w:lang w:eastAsia="zh-CN"/>
        </w:rPr>
        <w:t>排班</w:t>
      </w:r>
      <w:r w:rsidRPr="00270DEC">
        <w:rPr>
          <w:rFonts w:ascii="宋体" w:eastAsia="宋体" w:hAnsi="宋体" w:hint="eastAsia"/>
          <w:sz w:val="24"/>
          <w:szCs w:val="24"/>
          <w:lang w:eastAsia="zh-CN"/>
        </w:rPr>
        <w:t>只要方便用户查看工作安排的进度</w:t>
      </w:r>
    </w:p>
    <w:p w:rsidR="00CF6DAE" w:rsidRPr="00270DEC" w:rsidRDefault="00CF6DAE"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问诊包括了问诊信息和病患信息</w:t>
      </w:r>
      <w:r w:rsidR="00E04E03" w:rsidRPr="00270DEC">
        <w:rPr>
          <w:rFonts w:ascii="宋体" w:eastAsia="宋体" w:hAnsi="宋体" w:hint="eastAsia"/>
          <w:sz w:val="24"/>
          <w:szCs w:val="24"/>
          <w:lang w:eastAsia="zh-CN"/>
        </w:rPr>
        <w:t>，</w:t>
      </w:r>
      <w:r w:rsidR="00E04E03" w:rsidRPr="00270DEC">
        <w:rPr>
          <w:rFonts w:ascii="宋体" w:eastAsia="宋体" w:hAnsi="宋体" w:hint="eastAsia"/>
          <w:sz w:val="24"/>
          <w:szCs w:val="24"/>
          <w:lang w:eastAsia="zh-CN"/>
        </w:rPr>
        <w:t>可以进行数据的增删改查</w:t>
      </w:r>
    </w:p>
    <w:p w:rsidR="00CF6DAE" w:rsidRPr="00270DEC" w:rsidRDefault="00CF6DAE"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信息包括个人信息和科室信息</w:t>
      </w:r>
      <w:r w:rsidR="00E04E03" w:rsidRPr="00270DEC">
        <w:rPr>
          <w:rFonts w:ascii="宋体" w:eastAsia="宋体" w:hAnsi="宋体" w:hint="eastAsia"/>
          <w:sz w:val="24"/>
          <w:szCs w:val="24"/>
          <w:lang w:eastAsia="zh-CN"/>
        </w:rPr>
        <w:t>，可以进行数据的增删改查</w:t>
      </w:r>
    </w:p>
    <w:p w:rsidR="00CF6DAE" w:rsidRPr="00270DEC" w:rsidRDefault="00CF6DAE" w:rsidP="00270DEC">
      <w:pPr>
        <w:spacing w:line="360" w:lineRule="auto"/>
        <w:ind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lastRenderedPageBreak/>
        <w:t>系统包括权限管理，设置各个工作人员的查看权限，和修改权限</w:t>
      </w:r>
      <w:r w:rsidR="00E04E03" w:rsidRPr="00270DEC">
        <w:rPr>
          <w:rFonts w:ascii="宋体" w:eastAsia="宋体" w:hAnsi="宋体" w:hint="eastAsia"/>
          <w:sz w:val="24"/>
          <w:szCs w:val="24"/>
          <w:lang w:eastAsia="zh-CN"/>
        </w:rPr>
        <w:t>，</w:t>
      </w:r>
      <w:r w:rsidR="00E04E03" w:rsidRPr="00270DEC">
        <w:rPr>
          <w:rFonts w:ascii="宋体" w:eastAsia="宋体" w:hAnsi="宋体" w:hint="eastAsia"/>
          <w:sz w:val="24"/>
          <w:szCs w:val="24"/>
          <w:lang w:eastAsia="zh-CN"/>
        </w:rPr>
        <w:t>可以进行数据的增删改查</w:t>
      </w:r>
    </w:p>
    <w:p w:rsidR="006C466E" w:rsidRPr="0079254B" w:rsidRDefault="00E04E03" w:rsidP="0079254B">
      <w:pPr>
        <w:pStyle w:val="3"/>
        <w:spacing w:line="360" w:lineRule="auto"/>
        <w:jc w:val="both"/>
        <w:rPr>
          <w:ins w:id="51" w:author="mayan" w:date="2000-08-03T10:07:00Z"/>
          <w:rFonts w:ascii="黑体" w:eastAsia="黑体" w:hAnsi="黑体"/>
          <w:color w:val="auto"/>
          <w:sz w:val="28"/>
          <w:lang w:eastAsia="zh-CN"/>
        </w:rPr>
      </w:pPr>
      <w:bookmarkStart w:id="52" w:name="_Toc91304603"/>
      <w:bookmarkStart w:id="53" w:name="_Toc91304803"/>
      <w:bookmarkStart w:id="54" w:name="_Toc91304869"/>
      <w:bookmarkStart w:id="55" w:name="_Toc110321632"/>
      <w:r>
        <w:rPr>
          <w:rFonts w:ascii="Times New Roman" w:eastAsia="黑体" w:hAnsi="Times New Roman" w:hint="eastAsia"/>
          <w:color w:val="auto"/>
          <w:sz w:val="28"/>
          <w:lang w:eastAsia="zh-CN"/>
        </w:rPr>
        <w:t>1.2.8</w:t>
      </w:r>
      <w:bookmarkEnd w:id="52"/>
      <w:bookmarkEnd w:id="53"/>
      <w:bookmarkEnd w:id="54"/>
      <w:bookmarkEnd w:id="55"/>
      <w:r>
        <w:rPr>
          <w:rFonts w:ascii="黑体" w:eastAsia="黑体" w:hAnsi="黑体" w:hint="eastAsia"/>
          <w:color w:val="auto"/>
          <w:sz w:val="28"/>
          <w:lang w:eastAsia="zh-CN"/>
        </w:rPr>
        <w:t>系统及数据维护</w:t>
      </w:r>
    </w:p>
    <w:p w:rsidR="006C466E" w:rsidRPr="0079254B" w:rsidRDefault="00E04E03" w:rsidP="005B7366">
      <w:pPr>
        <w:pStyle w:val="10"/>
        <w:widowControl/>
        <w:autoSpaceDE w:val="0"/>
        <w:autoSpaceDN w:val="0"/>
        <w:spacing w:before="240" w:line="360" w:lineRule="auto"/>
        <w:ind w:firstLine="400"/>
        <w:textAlignment w:val="bottom"/>
        <w:rPr>
          <w:ins w:id="56" w:author="mayan" w:date="2000-08-03T10:07:00Z"/>
          <w:rFonts w:ascii="Arial" w:hAnsi="Arial"/>
          <w:sz w:val="24"/>
          <w:szCs w:val="24"/>
        </w:rPr>
      </w:pPr>
      <w:r>
        <w:rPr>
          <w:rFonts w:ascii="Arial" w:hAnsi="Arial" w:hint="eastAsia"/>
          <w:sz w:val="24"/>
          <w:szCs w:val="24"/>
        </w:rPr>
        <w:t>各个模块都含有</w:t>
      </w:r>
      <w:proofErr w:type="gramStart"/>
      <w:r>
        <w:rPr>
          <w:rFonts w:ascii="Arial" w:hAnsi="Arial" w:hint="eastAsia"/>
          <w:sz w:val="24"/>
          <w:szCs w:val="24"/>
        </w:rPr>
        <w:t>增删改查功能</w:t>
      </w:r>
      <w:proofErr w:type="gramEnd"/>
      <w:r>
        <w:rPr>
          <w:rFonts w:ascii="Arial" w:hAnsi="Arial" w:hint="eastAsia"/>
          <w:sz w:val="24"/>
          <w:szCs w:val="24"/>
        </w:rPr>
        <w:t>，可以对数据进行修改，保证整个系统的安全运行，和各个患者的信息保密的安全性。</w:t>
      </w:r>
    </w:p>
    <w:p w:rsidR="006C466E" w:rsidRDefault="00E04E03" w:rsidP="005B7366">
      <w:pPr>
        <w:pStyle w:val="3"/>
        <w:spacing w:line="360" w:lineRule="auto"/>
        <w:jc w:val="both"/>
        <w:rPr>
          <w:rFonts w:ascii="黑体" w:eastAsia="黑体" w:hAnsi="黑体" w:hint="eastAsia"/>
          <w:color w:val="auto"/>
          <w:sz w:val="28"/>
          <w:lang w:eastAsia="zh-CN"/>
        </w:rPr>
      </w:pPr>
      <w:bookmarkStart w:id="57" w:name="_Toc91304604"/>
      <w:bookmarkStart w:id="58" w:name="_Toc91304804"/>
      <w:bookmarkStart w:id="59" w:name="_Toc91304870"/>
      <w:bookmarkStart w:id="60" w:name="_Toc110321633"/>
      <w:r>
        <w:rPr>
          <w:rFonts w:ascii="Times New Roman" w:eastAsia="黑体" w:hAnsi="Times New Roman" w:hint="eastAsia"/>
          <w:color w:val="auto"/>
          <w:sz w:val="28"/>
          <w:lang w:eastAsia="zh-CN"/>
        </w:rPr>
        <w:t>1.2.9</w:t>
      </w:r>
      <w:bookmarkEnd w:id="57"/>
      <w:bookmarkEnd w:id="58"/>
      <w:bookmarkEnd w:id="59"/>
      <w:bookmarkEnd w:id="60"/>
      <w:r>
        <w:rPr>
          <w:rFonts w:ascii="黑体" w:eastAsia="黑体" w:hAnsi="黑体" w:hint="eastAsia"/>
          <w:color w:val="auto"/>
          <w:sz w:val="28"/>
          <w:lang w:eastAsia="zh-CN"/>
        </w:rPr>
        <w:t>界面截图</w:t>
      </w:r>
    </w:p>
    <w:p w:rsidR="004443F4" w:rsidRPr="00270DEC" w:rsidRDefault="004443F4" w:rsidP="00270DEC">
      <w:pPr>
        <w:ind w:firstLineChars="50" w:firstLine="115"/>
        <w:rPr>
          <w:rFonts w:ascii="宋体" w:eastAsia="宋体" w:hAnsi="宋体" w:cs="宋体"/>
          <w:spacing w:val="0"/>
          <w:sz w:val="24"/>
          <w:szCs w:val="24"/>
          <w:lang w:eastAsia="zh-CN"/>
        </w:rPr>
      </w:pPr>
      <w:r w:rsidRPr="00270DEC">
        <w:rPr>
          <w:rFonts w:ascii="宋体" w:eastAsia="宋体" w:hAnsi="宋体" w:hint="eastAsia"/>
          <w:sz w:val="24"/>
          <w:szCs w:val="24"/>
          <w:lang w:eastAsia="zh-CN"/>
        </w:rPr>
        <w:t>1、登录界面</w:t>
      </w:r>
    </w:p>
    <w:p w:rsidR="004443F4" w:rsidRDefault="002E55EF" w:rsidP="004443F4">
      <w:pPr>
        <w:rPr>
          <w:rFonts w:eastAsiaTheme="minorEastAsia" w:hint="eastAsia"/>
          <w:lang w:eastAsia="zh-CN"/>
        </w:rPr>
      </w:pPr>
      <w:r w:rsidRPr="004443F4">
        <w:rPr>
          <w:rFonts w:ascii="宋体" w:eastAsia="宋体" w:hAnsi="宋体" w:cs="宋体"/>
          <w:noProof/>
          <w:spacing w:val="0"/>
          <w:sz w:val="24"/>
          <w:szCs w:val="24"/>
          <w:lang w:eastAsia="zh-CN"/>
        </w:rPr>
        <w:t xml:space="preserve"> </w:t>
      </w:r>
      <w:r w:rsidR="004443F4" w:rsidRPr="004443F4">
        <w:rPr>
          <w:rFonts w:ascii="宋体" w:eastAsia="宋体" w:hAnsi="宋体" w:cs="宋体"/>
          <w:noProof/>
          <w:spacing w:val="0"/>
          <w:sz w:val="24"/>
          <w:szCs w:val="24"/>
          <w:lang w:eastAsia="zh-CN"/>
        </w:rPr>
        <w:drawing>
          <wp:inline distT="0" distB="0" distL="0" distR="0" wp14:anchorId="54836446" wp14:editId="4FAAC591">
            <wp:extent cx="5433238" cy="3795823"/>
            <wp:effectExtent l="0" t="0" r="0" b="0"/>
            <wp:docPr id="11" name="图片 11" descr="C:\Users\admin\Documents\Tencent Files\1643384377\Image\Group\BDB9D77RPBY}8FY3`P~$P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1643384377\Image\Group\BDB9D77RPBY}8FY3`P~$PB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534" cy="3796030"/>
                    </a:xfrm>
                    <a:prstGeom prst="rect">
                      <a:avLst/>
                    </a:prstGeom>
                    <a:noFill/>
                    <a:ln>
                      <a:noFill/>
                    </a:ln>
                  </pic:spPr>
                </pic:pic>
              </a:graphicData>
            </a:graphic>
          </wp:inline>
        </w:drawing>
      </w:r>
    </w:p>
    <w:p w:rsidR="004443F4" w:rsidRPr="00270DEC" w:rsidRDefault="004443F4" w:rsidP="004443F4">
      <w:pPr>
        <w:rPr>
          <w:rFonts w:ascii="宋体" w:eastAsia="宋体" w:hAnsi="宋体" w:hint="eastAsia"/>
          <w:sz w:val="24"/>
          <w:szCs w:val="24"/>
          <w:lang w:eastAsia="zh-CN"/>
        </w:rPr>
      </w:pPr>
    </w:p>
    <w:p w:rsidR="004443F4" w:rsidRPr="00270DEC" w:rsidRDefault="004443F4" w:rsidP="002E55EF">
      <w:pPr>
        <w:rPr>
          <w:rFonts w:ascii="宋体" w:eastAsia="宋体" w:hAnsi="宋体" w:hint="eastAsia"/>
          <w:sz w:val="24"/>
          <w:szCs w:val="24"/>
          <w:lang w:eastAsia="zh-CN"/>
        </w:rPr>
      </w:pPr>
      <w:r w:rsidRPr="00270DEC">
        <w:rPr>
          <w:rFonts w:ascii="宋体" w:eastAsia="宋体" w:hAnsi="宋体" w:hint="eastAsia"/>
          <w:sz w:val="24"/>
          <w:szCs w:val="24"/>
          <w:lang w:eastAsia="zh-CN"/>
        </w:rPr>
        <w:t>2</w:t>
      </w:r>
      <w:r w:rsidR="002E55EF" w:rsidRPr="00270DEC">
        <w:rPr>
          <w:rFonts w:ascii="宋体" w:eastAsia="宋体" w:hAnsi="宋体" w:hint="eastAsia"/>
          <w:sz w:val="24"/>
          <w:szCs w:val="24"/>
          <w:lang w:eastAsia="zh-CN"/>
        </w:rPr>
        <w:t>、</w:t>
      </w:r>
      <w:r w:rsidRPr="00270DEC">
        <w:rPr>
          <w:rFonts w:ascii="宋体" w:eastAsia="宋体" w:hAnsi="宋体" w:hint="eastAsia"/>
          <w:sz w:val="24"/>
          <w:szCs w:val="24"/>
          <w:lang w:eastAsia="zh-CN"/>
        </w:rPr>
        <w:t>首页</w:t>
      </w:r>
    </w:p>
    <w:p w:rsidR="004443F4" w:rsidRPr="004443F4" w:rsidRDefault="004443F4" w:rsidP="004443F4">
      <w:pPr>
        <w:pStyle w:val="ae"/>
        <w:ind w:left="720" w:firstLineChars="0" w:firstLine="0"/>
        <w:rPr>
          <w:rFonts w:eastAsiaTheme="minorEastAsia" w:hint="eastAsia"/>
          <w:lang w:eastAsia="zh-CN"/>
        </w:rPr>
      </w:pPr>
      <w:r>
        <w:rPr>
          <w:noProof/>
          <w:lang w:eastAsia="zh-CN"/>
        </w:rPr>
        <w:drawing>
          <wp:inline distT="0" distB="0" distL="0" distR="0" wp14:anchorId="1DB813D4" wp14:editId="04437A21">
            <wp:extent cx="5486400" cy="28860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886075"/>
                    </a:xfrm>
                    <a:prstGeom prst="rect">
                      <a:avLst/>
                    </a:prstGeom>
                  </pic:spPr>
                </pic:pic>
              </a:graphicData>
            </a:graphic>
          </wp:inline>
        </w:drawing>
      </w:r>
    </w:p>
    <w:p w:rsidR="004443F4" w:rsidRPr="00270DEC" w:rsidRDefault="004443F4" w:rsidP="004443F4">
      <w:pPr>
        <w:pStyle w:val="ae"/>
        <w:numPr>
          <w:ilvl w:val="0"/>
          <w:numId w:val="36"/>
        </w:numPr>
        <w:ind w:firstLineChars="0"/>
        <w:rPr>
          <w:rFonts w:ascii="宋体" w:eastAsia="宋体" w:hAnsi="宋体" w:hint="eastAsia"/>
          <w:sz w:val="24"/>
          <w:szCs w:val="24"/>
          <w:lang w:eastAsia="zh-CN"/>
        </w:rPr>
      </w:pPr>
      <w:r w:rsidRPr="00270DEC">
        <w:rPr>
          <w:rFonts w:ascii="宋体" w:eastAsia="宋体" w:hAnsi="宋体" w:hint="eastAsia"/>
          <w:sz w:val="24"/>
          <w:szCs w:val="24"/>
          <w:lang w:eastAsia="zh-CN"/>
        </w:rPr>
        <w:t>排班</w:t>
      </w:r>
    </w:p>
    <w:p w:rsidR="004443F4" w:rsidRPr="004443F4" w:rsidRDefault="004443F4" w:rsidP="004443F4">
      <w:pPr>
        <w:pStyle w:val="ae"/>
        <w:rPr>
          <w:rFonts w:eastAsiaTheme="minorEastAsia" w:hint="eastAsia"/>
          <w:lang w:eastAsia="zh-CN"/>
        </w:rPr>
      </w:pPr>
      <w:r>
        <w:rPr>
          <w:noProof/>
          <w:lang w:eastAsia="zh-CN"/>
        </w:rPr>
        <w:lastRenderedPageBreak/>
        <w:drawing>
          <wp:inline distT="0" distB="0" distL="0" distR="0" wp14:anchorId="792913DC" wp14:editId="2A197323">
            <wp:extent cx="5486400" cy="27927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792730"/>
                    </a:xfrm>
                    <a:prstGeom prst="rect">
                      <a:avLst/>
                    </a:prstGeom>
                  </pic:spPr>
                </pic:pic>
              </a:graphicData>
            </a:graphic>
          </wp:inline>
        </w:drawing>
      </w:r>
    </w:p>
    <w:p w:rsidR="004443F4" w:rsidRPr="004443F4" w:rsidRDefault="004443F4" w:rsidP="004443F4">
      <w:pPr>
        <w:pStyle w:val="ae"/>
        <w:ind w:left="720" w:firstLineChars="0" w:firstLine="0"/>
        <w:rPr>
          <w:rFonts w:eastAsiaTheme="minorEastAsia" w:hint="eastAsia"/>
          <w:lang w:eastAsia="zh-CN"/>
        </w:rPr>
      </w:pPr>
    </w:p>
    <w:p w:rsidR="004443F4" w:rsidRPr="00270DEC" w:rsidRDefault="004443F4" w:rsidP="004443F4">
      <w:pPr>
        <w:pStyle w:val="ae"/>
        <w:numPr>
          <w:ilvl w:val="0"/>
          <w:numId w:val="36"/>
        </w:numPr>
        <w:ind w:firstLineChars="0"/>
        <w:rPr>
          <w:rFonts w:ascii="宋体" w:eastAsia="宋体" w:hAnsi="宋体" w:hint="eastAsia"/>
          <w:sz w:val="24"/>
          <w:szCs w:val="24"/>
          <w:lang w:eastAsia="zh-CN"/>
        </w:rPr>
      </w:pPr>
      <w:r w:rsidRPr="00270DEC">
        <w:rPr>
          <w:rFonts w:ascii="宋体" w:eastAsia="宋体" w:hAnsi="宋体" w:hint="eastAsia"/>
          <w:sz w:val="24"/>
          <w:szCs w:val="24"/>
          <w:lang w:eastAsia="zh-CN"/>
        </w:rPr>
        <w:t>预约</w:t>
      </w:r>
    </w:p>
    <w:p w:rsidR="004443F4" w:rsidRPr="00270DEC" w:rsidRDefault="004443F4" w:rsidP="002E55EF">
      <w:pPr>
        <w:pStyle w:val="ae"/>
        <w:numPr>
          <w:ilvl w:val="0"/>
          <w:numId w:val="37"/>
        </w:numPr>
        <w:ind w:firstLineChars="0"/>
        <w:rPr>
          <w:rFonts w:ascii="宋体" w:eastAsia="宋体" w:hAnsi="宋体" w:hint="eastAsia"/>
          <w:sz w:val="24"/>
          <w:szCs w:val="24"/>
          <w:lang w:eastAsia="zh-CN"/>
        </w:rPr>
      </w:pPr>
      <w:r w:rsidRPr="00270DEC">
        <w:rPr>
          <w:rFonts w:ascii="宋体" w:eastAsia="宋体" w:hAnsi="宋体" w:hint="eastAsia"/>
          <w:sz w:val="24"/>
          <w:szCs w:val="24"/>
          <w:lang w:eastAsia="zh-CN"/>
        </w:rPr>
        <w:t>今日预约</w:t>
      </w:r>
    </w:p>
    <w:p w:rsidR="004443F4" w:rsidRDefault="004443F4" w:rsidP="004443F4">
      <w:pPr>
        <w:ind w:left="360"/>
        <w:rPr>
          <w:rFonts w:eastAsiaTheme="minorEastAsia" w:hint="eastAsia"/>
          <w:lang w:eastAsia="zh-CN"/>
        </w:rPr>
      </w:pPr>
      <w:r>
        <w:rPr>
          <w:noProof/>
          <w:lang w:eastAsia="zh-CN"/>
        </w:rPr>
        <w:drawing>
          <wp:inline distT="0" distB="0" distL="0" distR="0" wp14:anchorId="47FB3349" wp14:editId="03B38488">
            <wp:extent cx="5486400" cy="228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286000"/>
                    </a:xfrm>
                    <a:prstGeom prst="rect">
                      <a:avLst/>
                    </a:prstGeom>
                  </pic:spPr>
                </pic:pic>
              </a:graphicData>
            </a:graphic>
          </wp:inline>
        </w:drawing>
      </w:r>
    </w:p>
    <w:p w:rsidR="004443F4" w:rsidRPr="00270DEC" w:rsidRDefault="004443F4" w:rsidP="002E55EF">
      <w:pPr>
        <w:pStyle w:val="ae"/>
        <w:numPr>
          <w:ilvl w:val="0"/>
          <w:numId w:val="37"/>
        </w:numPr>
        <w:ind w:firstLineChars="0"/>
        <w:rPr>
          <w:rFonts w:ascii="宋体" w:eastAsia="宋体" w:hAnsi="宋体" w:hint="eastAsia"/>
          <w:sz w:val="24"/>
          <w:szCs w:val="24"/>
          <w:lang w:eastAsia="zh-CN"/>
        </w:rPr>
      </w:pPr>
      <w:r w:rsidRPr="00270DEC">
        <w:rPr>
          <w:rFonts w:ascii="宋体" w:eastAsia="宋体" w:hAnsi="宋体" w:hint="eastAsia"/>
          <w:sz w:val="24"/>
          <w:szCs w:val="24"/>
          <w:lang w:eastAsia="zh-CN"/>
        </w:rPr>
        <w:t>所有预约</w:t>
      </w:r>
    </w:p>
    <w:p w:rsidR="002E55EF" w:rsidRPr="004443F4" w:rsidRDefault="002E55EF" w:rsidP="002E55EF">
      <w:pPr>
        <w:pStyle w:val="ae"/>
        <w:ind w:left="360" w:firstLineChars="0" w:firstLine="0"/>
        <w:rPr>
          <w:rFonts w:eastAsiaTheme="minorEastAsia" w:hint="eastAsia"/>
          <w:lang w:eastAsia="zh-CN"/>
        </w:rPr>
      </w:pPr>
      <w:r>
        <w:rPr>
          <w:noProof/>
          <w:lang w:eastAsia="zh-CN"/>
        </w:rPr>
        <w:drawing>
          <wp:inline distT="0" distB="0" distL="0" distR="0" wp14:anchorId="14223032" wp14:editId="7E9FBBF0">
            <wp:extent cx="5486400" cy="29197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919730"/>
                    </a:xfrm>
                    <a:prstGeom prst="rect">
                      <a:avLst/>
                    </a:prstGeom>
                  </pic:spPr>
                </pic:pic>
              </a:graphicData>
            </a:graphic>
          </wp:inline>
        </w:drawing>
      </w:r>
    </w:p>
    <w:p w:rsidR="004443F4" w:rsidRPr="00270DEC" w:rsidRDefault="004443F4" w:rsidP="002E55EF">
      <w:pPr>
        <w:pStyle w:val="ae"/>
        <w:numPr>
          <w:ilvl w:val="0"/>
          <w:numId w:val="37"/>
        </w:numPr>
        <w:ind w:firstLineChars="0"/>
        <w:rPr>
          <w:rFonts w:ascii="宋体" w:eastAsia="宋体" w:hAnsi="宋体" w:hint="eastAsia"/>
          <w:sz w:val="24"/>
          <w:szCs w:val="24"/>
          <w:lang w:eastAsia="zh-CN"/>
        </w:rPr>
      </w:pPr>
      <w:r w:rsidRPr="00270DEC">
        <w:rPr>
          <w:rFonts w:ascii="宋体" w:eastAsia="宋体" w:hAnsi="宋体" w:hint="eastAsia"/>
          <w:sz w:val="24"/>
          <w:szCs w:val="24"/>
          <w:lang w:eastAsia="zh-CN"/>
        </w:rPr>
        <w:t>可查询预约</w:t>
      </w:r>
    </w:p>
    <w:p w:rsidR="002E55EF" w:rsidRPr="004443F4" w:rsidRDefault="002E55EF" w:rsidP="002E55EF">
      <w:pPr>
        <w:pStyle w:val="ae"/>
        <w:ind w:left="360" w:firstLineChars="0" w:firstLine="0"/>
        <w:rPr>
          <w:rFonts w:eastAsiaTheme="minorEastAsia" w:hint="eastAsia"/>
          <w:lang w:eastAsia="zh-CN"/>
        </w:rPr>
      </w:pPr>
      <w:r>
        <w:rPr>
          <w:noProof/>
          <w:lang w:eastAsia="zh-CN"/>
        </w:rPr>
        <w:lastRenderedPageBreak/>
        <w:drawing>
          <wp:inline distT="0" distB="0" distL="0" distR="0" wp14:anchorId="50F9D4DB" wp14:editId="1B67BA57">
            <wp:extent cx="5486400" cy="212852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128520"/>
                    </a:xfrm>
                    <a:prstGeom prst="rect">
                      <a:avLst/>
                    </a:prstGeom>
                  </pic:spPr>
                </pic:pic>
              </a:graphicData>
            </a:graphic>
          </wp:inline>
        </w:drawing>
      </w:r>
    </w:p>
    <w:p w:rsidR="004443F4" w:rsidRPr="00270DEC" w:rsidRDefault="002E55EF" w:rsidP="00270DEC">
      <w:pPr>
        <w:ind w:firstLineChars="100" w:firstLine="230"/>
        <w:rPr>
          <w:rFonts w:ascii="宋体" w:eastAsia="宋体" w:hAnsi="宋体" w:hint="eastAsia"/>
          <w:sz w:val="24"/>
          <w:szCs w:val="24"/>
          <w:lang w:eastAsia="zh-CN"/>
        </w:rPr>
      </w:pPr>
      <w:r w:rsidRPr="00270DEC">
        <w:rPr>
          <w:rFonts w:ascii="宋体" w:eastAsia="宋体" w:hAnsi="宋体" w:cs="宋体" w:hint="eastAsia"/>
          <w:sz w:val="24"/>
          <w:szCs w:val="24"/>
          <w:lang w:eastAsia="zh-CN"/>
        </w:rPr>
        <w:t>4、</w:t>
      </w:r>
      <w:r w:rsidR="004443F4" w:rsidRPr="00270DEC">
        <w:rPr>
          <w:rFonts w:ascii="宋体" w:eastAsia="宋体" w:hAnsi="宋体" w:cs="宋体" w:hint="eastAsia"/>
          <w:sz w:val="24"/>
          <w:szCs w:val="24"/>
          <w:lang w:eastAsia="zh-CN"/>
        </w:rPr>
        <w:t>问诊</w:t>
      </w:r>
    </w:p>
    <w:p w:rsidR="002E55EF" w:rsidRPr="002E55EF" w:rsidRDefault="002E55EF" w:rsidP="002E55EF">
      <w:pPr>
        <w:pStyle w:val="ae"/>
        <w:ind w:left="360" w:firstLineChars="0" w:firstLine="0"/>
        <w:rPr>
          <w:rFonts w:eastAsiaTheme="minorEastAsia" w:hint="eastAsia"/>
          <w:lang w:eastAsia="zh-CN"/>
        </w:rPr>
      </w:pPr>
      <w:r>
        <w:rPr>
          <w:noProof/>
          <w:lang w:eastAsia="zh-CN"/>
        </w:rPr>
        <w:drawing>
          <wp:inline distT="0" distB="0" distL="0" distR="0" wp14:anchorId="782D9D47" wp14:editId="08F79CE4">
            <wp:extent cx="5486400" cy="24803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480310"/>
                    </a:xfrm>
                    <a:prstGeom prst="rect">
                      <a:avLst/>
                    </a:prstGeom>
                  </pic:spPr>
                </pic:pic>
              </a:graphicData>
            </a:graphic>
          </wp:inline>
        </w:drawing>
      </w:r>
    </w:p>
    <w:p w:rsidR="00F127CB" w:rsidRPr="00270DEC" w:rsidRDefault="00F127CB" w:rsidP="00270DEC">
      <w:pPr>
        <w:ind w:firstLineChars="100" w:firstLine="230"/>
        <w:rPr>
          <w:rFonts w:ascii="宋体" w:eastAsia="宋体" w:hAnsi="宋体" w:hint="eastAsia"/>
          <w:sz w:val="24"/>
          <w:szCs w:val="24"/>
          <w:lang w:eastAsia="zh-CN"/>
        </w:rPr>
      </w:pPr>
      <w:r w:rsidRPr="00270DEC">
        <w:rPr>
          <w:rFonts w:ascii="宋体" w:eastAsia="宋体" w:hAnsi="宋体" w:hint="eastAsia"/>
          <w:sz w:val="24"/>
          <w:szCs w:val="24"/>
          <w:lang w:eastAsia="zh-CN"/>
        </w:rPr>
        <w:t>5、信息</w:t>
      </w:r>
    </w:p>
    <w:p w:rsidR="004443F4" w:rsidRPr="00270DEC" w:rsidRDefault="00F127CB" w:rsidP="00270DEC">
      <w:pPr>
        <w:ind w:firstLineChars="350" w:firstLine="805"/>
        <w:rPr>
          <w:rFonts w:ascii="宋体" w:eastAsia="宋体" w:hAnsi="宋体" w:hint="eastAsia"/>
          <w:sz w:val="24"/>
          <w:szCs w:val="24"/>
          <w:lang w:eastAsia="zh-CN"/>
        </w:rPr>
      </w:pPr>
      <w:r w:rsidRPr="00270DEC">
        <w:rPr>
          <w:rFonts w:ascii="宋体" w:eastAsia="宋体" w:hAnsi="宋体" w:hint="eastAsia"/>
          <w:sz w:val="24"/>
          <w:szCs w:val="24"/>
          <w:lang w:eastAsia="zh-CN"/>
        </w:rPr>
        <w:t>1</w:t>
      </w:r>
      <w:r w:rsidR="002E55EF" w:rsidRPr="00270DEC">
        <w:rPr>
          <w:rFonts w:ascii="宋体" w:eastAsia="宋体" w:hAnsi="宋体" w:hint="eastAsia"/>
          <w:sz w:val="24"/>
          <w:szCs w:val="24"/>
          <w:lang w:eastAsia="zh-CN"/>
        </w:rPr>
        <w:t>、</w:t>
      </w:r>
      <w:r w:rsidR="004443F4" w:rsidRPr="00270DEC">
        <w:rPr>
          <w:rFonts w:ascii="宋体" w:eastAsia="宋体" w:hAnsi="宋体" w:hint="eastAsia"/>
          <w:sz w:val="24"/>
          <w:szCs w:val="24"/>
          <w:lang w:eastAsia="zh-CN"/>
        </w:rPr>
        <w:t>个人信息</w:t>
      </w:r>
    </w:p>
    <w:p w:rsidR="002E55EF" w:rsidRPr="00270DEC" w:rsidRDefault="002E55EF" w:rsidP="002E55EF">
      <w:pPr>
        <w:pStyle w:val="ae"/>
        <w:ind w:left="360" w:firstLineChars="0" w:firstLine="0"/>
        <w:rPr>
          <w:rFonts w:ascii="宋体" w:eastAsia="宋体" w:hAnsi="宋体" w:hint="eastAsia"/>
          <w:sz w:val="24"/>
          <w:szCs w:val="24"/>
          <w:lang w:eastAsia="zh-CN"/>
        </w:rPr>
      </w:pPr>
      <w:r w:rsidRPr="00270DEC">
        <w:rPr>
          <w:rFonts w:ascii="宋体" w:eastAsia="宋体" w:hAnsi="宋体"/>
          <w:noProof/>
          <w:sz w:val="24"/>
          <w:szCs w:val="24"/>
          <w:lang w:eastAsia="zh-CN"/>
        </w:rPr>
        <w:drawing>
          <wp:inline distT="0" distB="0" distL="0" distR="0" wp14:anchorId="664FC74E" wp14:editId="1D9DF0E7">
            <wp:extent cx="5486400" cy="29775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977515"/>
                    </a:xfrm>
                    <a:prstGeom prst="rect">
                      <a:avLst/>
                    </a:prstGeom>
                  </pic:spPr>
                </pic:pic>
              </a:graphicData>
            </a:graphic>
          </wp:inline>
        </w:drawing>
      </w:r>
    </w:p>
    <w:p w:rsidR="004443F4" w:rsidRPr="00270DEC" w:rsidRDefault="00F127CB" w:rsidP="00270DEC">
      <w:pPr>
        <w:ind w:leftChars="180" w:left="360" w:firstLineChars="200" w:firstLine="460"/>
        <w:rPr>
          <w:rFonts w:ascii="宋体" w:eastAsia="宋体" w:hAnsi="宋体" w:hint="eastAsia"/>
          <w:sz w:val="24"/>
          <w:szCs w:val="24"/>
          <w:lang w:eastAsia="zh-CN"/>
        </w:rPr>
      </w:pPr>
      <w:r w:rsidRPr="00270DEC">
        <w:rPr>
          <w:rFonts w:ascii="宋体" w:eastAsia="宋体" w:hAnsi="宋体" w:hint="eastAsia"/>
          <w:sz w:val="24"/>
          <w:szCs w:val="24"/>
          <w:lang w:eastAsia="zh-CN"/>
        </w:rPr>
        <w:t>2</w:t>
      </w:r>
      <w:r w:rsidR="004443F4" w:rsidRPr="00270DEC">
        <w:rPr>
          <w:rFonts w:ascii="宋体" w:eastAsia="宋体" w:hAnsi="宋体" w:hint="eastAsia"/>
          <w:sz w:val="24"/>
          <w:szCs w:val="24"/>
          <w:lang w:eastAsia="zh-CN"/>
        </w:rPr>
        <w:t>、科室信息</w:t>
      </w:r>
    </w:p>
    <w:p w:rsidR="002E55EF" w:rsidRDefault="002E55EF" w:rsidP="004443F4">
      <w:pPr>
        <w:ind w:left="360"/>
        <w:rPr>
          <w:rFonts w:eastAsiaTheme="minorEastAsia" w:hint="eastAsia"/>
          <w:lang w:eastAsia="zh-CN"/>
        </w:rPr>
      </w:pPr>
      <w:r>
        <w:rPr>
          <w:noProof/>
          <w:lang w:eastAsia="zh-CN"/>
        </w:rPr>
        <w:lastRenderedPageBreak/>
        <w:drawing>
          <wp:inline distT="0" distB="0" distL="0" distR="0" wp14:anchorId="47140342" wp14:editId="6844160C">
            <wp:extent cx="5486400" cy="291338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913380"/>
                    </a:xfrm>
                    <a:prstGeom prst="rect">
                      <a:avLst/>
                    </a:prstGeom>
                  </pic:spPr>
                </pic:pic>
              </a:graphicData>
            </a:graphic>
          </wp:inline>
        </w:drawing>
      </w:r>
    </w:p>
    <w:p w:rsidR="004443F4" w:rsidRPr="00270DEC" w:rsidRDefault="00F127CB" w:rsidP="004443F4">
      <w:pPr>
        <w:ind w:left="360"/>
        <w:rPr>
          <w:rFonts w:ascii="宋体" w:eastAsia="宋体" w:hAnsi="宋体" w:hint="eastAsia"/>
          <w:sz w:val="24"/>
          <w:szCs w:val="24"/>
          <w:lang w:eastAsia="zh-CN"/>
        </w:rPr>
      </w:pPr>
      <w:r w:rsidRPr="00270DEC">
        <w:rPr>
          <w:rFonts w:ascii="宋体" w:eastAsia="宋体" w:hAnsi="宋体" w:hint="eastAsia"/>
          <w:sz w:val="24"/>
          <w:szCs w:val="24"/>
          <w:lang w:eastAsia="zh-CN"/>
        </w:rPr>
        <w:t>6</w:t>
      </w:r>
      <w:r w:rsidR="004443F4" w:rsidRPr="00270DEC">
        <w:rPr>
          <w:rFonts w:ascii="宋体" w:eastAsia="宋体" w:hAnsi="宋体" w:hint="eastAsia"/>
          <w:sz w:val="24"/>
          <w:szCs w:val="24"/>
          <w:lang w:eastAsia="zh-CN"/>
        </w:rPr>
        <w:t>、权限设置</w:t>
      </w:r>
    </w:p>
    <w:p w:rsidR="002E55EF" w:rsidRPr="004443F4" w:rsidRDefault="002E55EF" w:rsidP="004443F4">
      <w:pPr>
        <w:ind w:left="360"/>
        <w:rPr>
          <w:ins w:id="61" w:author="mayan" w:date="2000-08-03T10:07:00Z"/>
          <w:rFonts w:eastAsiaTheme="minorEastAsia" w:hint="eastAsia"/>
          <w:lang w:eastAsia="zh-CN"/>
        </w:rPr>
      </w:pPr>
      <w:r>
        <w:rPr>
          <w:noProof/>
          <w:lang w:eastAsia="zh-CN"/>
        </w:rPr>
        <w:drawing>
          <wp:inline distT="0" distB="0" distL="0" distR="0" wp14:anchorId="0D140182" wp14:editId="562882E5">
            <wp:extent cx="5486400" cy="27178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2717800"/>
                    </a:xfrm>
                    <a:prstGeom prst="rect">
                      <a:avLst/>
                    </a:prstGeom>
                  </pic:spPr>
                </pic:pic>
              </a:graphicData>
            </a:graphic>
          </wp:inline>
        </w:drawing>
      </w:r>
    </w:p>
    <w:p w:rsidR="006C466E" w:rsidRPr="009C1CBE" w:rsidRDefault="009C1CBE" w:rsidP="00FA1C0F">
      <w:pPr>
        <w:pStyle w:val="1"/>
        <w:numPr>
          <w:ins w:id="62" w:author="Unknown"/>
        </w:numPr>
        <w:spacing w:line="360" w:lineRule="auto"/>
        <w:rPr>
          <w:rFonts w:ascii="黑体" w:eastAsia="黑体" w:hAnsi="黑体"/>
          <w:color w:val="auto"/>
          <w:sz w:val="44"/>
        </w:rPr>
      </w:pPr>
      <w:bookmarkStart w:id="63" w:name="_Toc110321636"/>
      <w:r w:rsidRPr="00233771">
        <w:rPr>
          <w:rFonts w:ascii="Times New Roman" w:eastAsia="黑体" w:hAnsi="Times New Roman"/>
          <w:color w:val="auto"/>
          <w:sz w:val="44"/>
        </w:rPr>
        <w:t>2</w:t>
      </w:r>
      <w:r w:rsidR="00FA1C0F">
        <w:rPr>
          <w:rFonts w:ascii="Times New Roman" w:eastAsia="黑体" w:hAnsi="黑体" w:hint="eastAsia"/>
          <w:color w:val="auto"/>
          <w:sz w:val="44"/>
        </w:rPr>
        <w:t>．</w:t>
      </w:r>
      <w:bookmarkStart w:id="64" w:name="_Toc91304607"/>
      <w:bookmarkStart w:id="65" w:name="_Toc91304807"/>
      <w:bookmarkStart w:id="66" w:name="_Toc91304873"/>
      <w:r w:rsidR="006C466E" w:rsidRPr="009C1CBE">
        <w:rPr>
          <w:rFonts w:ascii="黑体" w:eastAsia="黑体" w:hAnsi="黑体" w:hint="eastAsia"/>
          <w:color w:val="auto"/>
          <w:sz w:val="44"/>
        </w:rPr>
        <w:t>用</w:t>
      </w:r>
      <w:r w:rsidR="006C466E" w:rsidRPr="009C1CBE">
        <w:rPr>
          <w:rFonts w:ascii="黑体" w:eastAsia="黑体" w:hAnsi="黑体" w:cs="宋体" w:hint="eastAsia"/>
          <w:color w:val="auto"/>
          <w:sz w:val="44"/>
        </w:rPr>
        <w:t>户</w:t>
      </w:r>
      <w:r w:rsidR="006C466E" w:rsidRPr="009C1CBE">
        <w:rPr>
          <w:rFonts w:ascii="黑体" w:eastAsia="黑体" w:hAnsi="黑体" w:cs="MS Mincho" w:hint="eastAsia"/>
          <w:color w:val="auto"/>
          <w:sz w:val="44"/>
        </w:rPr>
        <w:t>手册格式的</w:t>
      </w:r>
      <w:r w:rsidR="006C466E" w:rsidRPr="009C1CBE">
        <w:rPr>
          <w:rFonts w:ascii="黑体" w:eastAsia="黑体" w:hAnsi="黑体" w:cs="宋体" w:hint="eastAsia"/>
          <w:color w:val="auto"/>
          <w:sz w:val="44"/>
        </w:rPr>
        <w:t>规</w:t>
      </w:r>
      <w:r w:rsidR="006C466E" w:rsidRPr="009C1CBE">
        <w:rPr>
          <w:rFonts w:ascii="黑体" w:eastAsia="黑体" w:hAnsi="黑体" w:cs="MS Mincho" w:hint="eastAsia"/>
          <w:color w:val="auto"/>
          <w:sz w:val="44"/>
        </w:rPr>
        <w:t>定</w:t>
      </w:r>
      <w:bookmarkEnd w:id="63"/>
      <w:bookmarkEnd w:id="64"/>
      <w:bookmarkEnd w:id="65"/>
      <w:bookmarkEnd w:id="66"/>
    </w:p>
    <w:p w:rsidR="006C466E" w:rsidRPr="00233771" w:rsidRDefault="00233771" w:rsidP="00FA1C0F">
      <w:pPr>
        <w:pStyle w:val="2"/>
        <w:numPr>
          <w:ins w:id="67" w:author="Unknown"/>
        </w:numPr>
        <w:spacing w:line="360" w:lineRule="auto"/>
        <w:rPr>
          <w:rFonts w:ascii="Times New Roman" w:eastAsia="黑体" w:hAnsi="Times New Roman"/>
          <w:color w:val="auto"/>
          <w:sz w:val="32"/>
          <w:lang w:eastAsia="zh-CN"/>
        </w:rPr>
      </w:pPr>
      <w:bookmarkStart w:id="68" w:name="_Toc110321637"/>
      <w:r>
        <w:rPr>
          <w:rFonts w:ascii="Times New Roman" w:eastAsia="黑体" w:hAnsi="Times New Roman" w:hint="eastAsia"/>
          <w:color w:val="auto"/>
          <w:sz w:val="32"/>
          <w:lang w:eastAsia="zh-CN"/>
        </w:rPr>
        <w:t>2.1</w:t>
      </w:r>
      <w:bookmarkStart w:id="69" w:name="_Toc91304608"/>
      <w:bookmarkStart w:id="70" w:name="_Toc91304808"/>
      <w:bookmarkStart w:id="71" w:name="_Toc91304874"/>
      <w:r w:rsidR="006C466E" w:rsidRPr="00233771">
        <w:rPr>
          <w:rFonts w:ascii="Times New Roman" w:eastAsia="黑体" w:hAnsi="宋体" w:cs="宋体" w:hint="eastAsia"/>
          <w:color w:val="auto"/>
          <w:sz w:val="32"/>
          <w:lang w:eastAsia="zh-CN"/>
        </w:rPr>
        <w:t>标题</w:t>
      </w:r>
      <w:r w:rsidR="006C466E" w:rsidRPr="00233771">
        <w:rPr>
          <w:rFonts w:ascii="Times New Roman" w:eastAsia="黑体" w:cs="MS Mincho" w:hint="eastAsia"/>
          <w:color w:val="auto"/>
          <w:sz w:val="32"/>
          <w:lang w:eastAsia="zh-CN"/>
        </w:rPr>
        <w:t>及</w:t>
      </w:r>
      <w:r w:rsidR="006C466E" w:rsidRPr="00233771">
        <w:rPr>
          <w:rFonts w:ascii="Times New Roman" w:eastAsia="黑体" w:hAnsi="宋体" w:cs="宋体" w:hint="eastAsia"/>
          <w:color w:val="auto"/>
          <w:sz w:val="32"/>
          <w:lang w:eastAsia="zh-CN"/>
        </w:rPr>
        <w:t>编</w:t>
      </w:r>
      <w:r w:rsidR="006C466E" w:rsidRPr="00233771">
        <w:rPr>
          <w:rFonts w:ascii="Times New Roman" w:eastAsia="黑体" w:cs="MS Mincho" w:hint="eastAsia"/>
          <w:color w:val="auto"/>
          <w:sz w:val="32"/>
          <w:lang w:eastAsia="zh-CN"/>
        </w:rPr>
        <w:t>号</w:t>
      </w:r>
      <w:bookmarkEnd w:id="68"/>
      <w:bookmarkEnd w:id="69"/>
      <w:bookmarkEnd w:id="70"/>
      <w:bookmarkEnd w:id="71"/>
    </w:p>
    <w:p w:rsidR="006C466E" w:rsidRPr="00FA1C0F" w:rsidRDefault="006C466E" w:rsidP="00FA1C0F">
      <w:pPr>
        <w:pStyle w:val="a9"/>
        <w:spacing w:before="240" w:line="360" w:lineRule="auto"/>
        <w:rPr>
          <w:rFonts w:ascii="Arial" w:hAnsi="Arial"/>
          <w:sz w:val="24"/>
          <w:szCs w:val="24"/>
        </w:rPr>
      </w:pPr>
      <w:r w:rsidRPr="00FA1C0F">
        <w:rPr>
          <w:rFonts w:ascii="Arial" w:hAnsi="Arial" w:hint="eastAsia"/>
          <w:sz w:val="24"/>
          <w:szCs w:val="24"/>
        </w:rPr>
        <w:t>一般情况下，用户手册用章、节来划分其内容，必要时还可引入小节、小小节的概念。</w:t>
      </w:r>
    </w:p>
    <w:p w:rsidR="006C466E" w:rsidRPr="00FA1C0F" w:rsidRDefault="006C466E" w:rsidP="00FA1C0F">
      <w:pPr>
        <w:pStyle w:val="3"/>
        <w:jc w:val="both"/>
        <w:rPr>
          <w:rFonts w:ascii="黑体" w:eastAsia="黑体" w:hAnsi="黑体"/>
          <w:color w:val="auto"/>
          <w:sz w:val="28"/>
          <w:lang w:eastAsia="zh-CN"/>
        </w:rPr>
      </w:pPr>
      <w:bookmarkStart w:id="72" w:name="_Toc91304609"/>
      <w:bookmarkStart w:id="73" w:name="_Toc91304809"/>
      <w:bookmarkStart w:id="74" w:name="_Toc91304875"/>
      <w:bookmarkStart w:id="75" w:name="_Toc110321638"/>
      <w:r w:rsidRPr="00FA1C0F">
        <w:rPr>
          <w:rFonts w:ascii="Times New Roman" w:eastAsia="黑体" w:hAnsi="Times New Roman"/>
          <w:color w:val="auto"/>
          <w:sz w:val="28"/>
          <w:lang w:eastAsia="zh-CN"/>
        </w:rPr>
        <w:t>.1.1</w:t>
      </w:r>
      <w:r w:rsidRPr="00FA1C0F">
        <w:rPr>
          <w:rFonts w:ascii="黑体" w:eastAsia="黑体" w:hAnsi="黑体" w:hint="eastAsia"/>
          <w:color w:val="auto"/>
          <w:sz w:val="28"/>
          <w:lang w:eastAsia="zh-CN"/>
        </w:rPr>
        <w:t xml:space="preserve"> 章</w:t>
      </w:r>
      <w:r w:rsidRPr="00FA1C0F">
        <w:rPr>
          <w:rFonts w:ascii="黑体" w:eastAsia="黑体" w:hAnsi="黑体" w:cs="宋体" w:hint="eastAsia"/>
          <w:color w:val="auto"/>
          <w:sz w:val="28"/>
          <w:lang w:eastAsia="zh-CN"/>
        </w:rPr>
        <w:t>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72"/>
      <w:bookmarkEnd w:id="73"/>
      <w:bookmarkEnd w:id="74"/>
      <w:bookmarkEnd w:id="75"/>
    </w:p>
    <w:p w:rsidR="006C466E" w:rsidRPr="00FA1C0F" w:rsidRDefault="006C466E" w:rsidP="00FA1C0F">
      <w:pPr>
        <w:spacing w:before="240" w:line="360" w:lineRule="auto"/>
        <w:ind w:firstLine="300"/>
        <w:rPr>
          <w:rFonts w:ascii="宋体" w:eastAsia="宋体" w:hAnsi="宋体"/>
          <w:sz w:val="24"/>
          <w:szCs w:val="24"/>
          <w:lang w:eastAsia="zh-CN"/>
        </w:rPr>
      </w:pPr>
      <w:r w:rsidRPr="00FA1C0F">
        <w:rPr>
          <w:rFonts w:ascii="宋体" w:eastAsia="宋体" w:hAnsi="宋体" w:hint="eastAsia"/>
          <w:sz w:val="24"/>
          <w:szCs w:val="24"/>
          <w:lang w:eastAsia="zh-CN"/>
        </w:rPr>
        <w:t>每章的编号用阿拉伯数字表示，采用“第</w:t>
      </w:r>
      <w:r w:rsidRPr="00FA1C0F">
        <w:rPr>
          <w:rFonts w:ascii="宋体" w:eastAsia="宋体" w:hAnsi="宋体"/>
          <w:sz w:val="24"/>
          <w:szCs w:val="24"/>
          <w:lang w:eastAsia="zh-CN"/>
        </w:rPr>
        <w:t>1</w:t>
      </w:r>
      <w:r w:rsidRPr="00FA1C0F">
        <w:rPr>
          <w:rFonts w:ascii="宋体" w:eastAsia="宋体" w:hAnsi="宋体" w:hint="eastAsia"/>
          <w:sz w:val="24"/>
          <w:szCs w:val="24"/>
          <w:lang w:eastAsia="zh-CN"/>
        </w:rPr>
        <w:t>章”、“第2章”、……的形式表示章的编号，章的编号后面空一个半角的格，然后是这一章的标题。</w:t>
      </w:r>
    </w:p>
    <w:p w:rsidR="006C466E" w:rsidRPr="00FA1C0F" w:rsidRDefault="006C466E" w:rsidP="00FA1C0F">
      <w:pPr>
        <w:numPr>
          <w:ilvl w:val="0"/>
          <w:numId w:val="11"/>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章必须另起一页开始打印。</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章的编号和标题采用左对齐的格式放在行的左边，左缩进为0。</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lastRenderedPageBreak/>
        <w:t>章的编号和标题中汉字采用黑体小三号字，章的编号和标题总长度不能超过一行。</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章的编号和标题行距取</w:t>
      </w:r>
      <w:del w:id="76" w:author="mayan" w:date="2000-09-15T10:54:00Z">
        <w:r w:rsidRPr="00FA1C0F">
          <w:rPr>
            <w:rFonts w:ascii="宋体" w:eastAsia="宋体" w:hAnsi="宋体" w:hint="eastAsia"/>
            <w:sz w:val="24"/>
            <w:szCs w:val="24"/>
            <w:lang w:eastAsia="zh-CN"/>
          </w:rPr>
          <w:delText>最小值、12磅</w:delText>
        </w:r>
      </w:del>
      <w:ins w:id="77"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，段前、段后分别取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w:t>
      </w:r>
    </w:p>
    <w:p w:rsidR="006C466E" w:rsidRPr="00FA1C0F" w:rsidRDefault="006C466E" w:rsidP="00FA1C0F">
      <w:pPr>
        <w:pStyle w:val="3"/>
        <w:spacing w:line="360" w:lineRule="auto"/>
        <w:jc w:val="both"/>
        <w:rPr>
          <w:rFonts w:ascii="黑体" w:eastAsia="黑体" w:hAnsi="黑体"/>
          <w:color w:val="auto"/>
          <w:sz w:val="28"/>
          <w:lang w:eastAsia="zh-CN"/>
        </w:rPr>
      </w:pPr>
      <w:bookmarkStart w:id="78" w:name="_Toc91304610"/>
      <w:bookmarkStart w:id="79" w:name="_Toc91304810"/>
      <w:bookmarkStart w:id="80" w:name="_Toc91304876"/>
      <w:bookmarkStart w:id="81" w:name="_Toc110321639"/>
      <w:r w:rsidRPr="00FA1C0F">
        <w:rPr>
          <w:rFonts w:ascii="Times New Roman" w:eastAsia="黑体" w:hAnsi="Times New Roman"/>
          <w:color w:val="auto"/>
          <w:sz w:val="28"/>
          <w:lang w:eastAsia="zh-CN"/>
        </w:rPr>
        <w:t xml:space="preserve">.1.2 </w:t>
      </w:r>
      <w:r w:rsidRPr="00FA1C0F">
        <w:rPr>
          <w:rFonts w:ascii="黑体" w:eastAsia="黑体" w:hAnsi="黑体" w:cs="宋体" w:hint="eastAsia"/>
          <w:color w:val="auto"/>
          <w:sz w:val="28"/>
          <w:lang w:eastAsia="zh-CN"/>
        </w:rPr>
        <w:t>节标题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78"/>
      <w:bookmarkEnd w:id="79"/>
      <w:bookmarkEnd w:id="80"/>
      <w:bookmarkEnd w:id="81"/>
    </w:p>
    <w:p w:rsidR="006C466E" w:rsidRPr="00FA1C0F" w:rsidRDefault="006C466E" w:rsidP="00FA1C0F">
      <w:pPr>
        <w:spacing w:before="240" w:line="360" w:lineRule="auto"/>
        <w:ind w:firstLine="400"/>
        <w:rPr>
          <w:rFonts w:ascii="宋体" w:eastAsia="宋体" w:hAnsi="宋体"/>
          <w:sz w:val="24"/>
          <w:szCs w:val="24"/>
          <w:lang w:eastAsia="zh-CN"/>
        </w:rPr>
      </w:pPr>
      <w:r w:rsidRPr="00FA1C0F">
        <w:rPr>
          <w:rFonts w:ascii="宋体" w:eastAsia="宋体" w:hAnsi="宋体" w:hint="eastAsia"/>
          <w:sz w:val="24"/>
          <w:szCs w:val="24"/>
          <w:lang w:eastAsia="zh-CN"/>
        </w:rPr>
        <w:t>节的编号格式为“</w:t>
      </w:r>
      <w:r w:rsidRPr="00FA1C0F">
        <w:rPr>
          <w:rFonts w:ascii="宋体" w:eastAsia="宋体" w:hAnsi="宋体"/>
          <w:sz w:val="24"/>
          <w:szCs w:val="24"/>
          <w:lang w:eastAsia="zh-CN"/>
        </w:rPr>
        <w:t>§</w:t>
      </w:r>
      <w:proofErr w:type="spellStart"/>
      <w:r w:rsidRPr="00FA1C0F">
        <w:rPr>
          <w:rFonts w:ascii="宋体" w:eastAsia="宋体" w:hAnsi="宋体"/>
          <w:sz w:val="24"/>
          <w:szCs w:val="24"/>
          <w:lang w:eastAsia="zh-CN"/>
        </w:rPr>
        <w:t>x.y</w:t>
      </w:r>
      <w:proofErr w:type="spellEnd"/>
      <w:r w:rsidRPr="00FA1C0F">
        <w:rPr>
          <w:rFonts w:ascii="宋体" w:eastAsia="宋体" w:hAnsi="宋体" w:hint="eastAsia"/>
          <w:sz w:val="24"/>
          <w:szCs w:val="24"/>
          <w:lang w:eastAsia="zh-CN"/>
        </w:rPr>
        <w:t>”。其中，</w:t>
      </w:r>
      <w:r w:rsidRPr="00FA1C0F">
        <w:rPr>
          <w:rFonts w:ascii="宋体" w:eastAsia="宋体" w:hAnsi="宋体"/>
          <w:sz w:val="24"/>
          <w:szCs w:val="24"/>
          <w:lang w:eastAsia="zh-CN"/>
        </w:rPr>
        <w:t>x</w:t>
      </w:r>
      <w:r w:rsidRPr="00FA1C0F">
        <w:rPr>
          <w:rFonts w:ascii="宋体" w:eastAsia="宋体" w:hAnsi="宋体" w:hint="eastAsia"/>
          <w:sz w:val="24"/>
          <w:szCs w:val="24"/>
          <w:lang w:eastAsia="zh-CN"/>
        </w:rPr>
        <w:t>为章的号码，</w:t>
      </w:r>
      <w:r w:rsidRPr="00FA1C0F">
        <w:rPr>
          <w:rFonts w:ascii="宋体" w:eastAsia="宋体" w:hAnsi="宋体"/>
          <w:sz w:val="24"/>
          <w:szCs w:val="24"/>
          <w:lang w:eastAsia="zh-CN"/>
        </w:rPr>
        <w:t>y</w:t>
      </w:r>
      <w:r w:rsidRPr="00FA1C0F">
        <w:rPr>
          <w:rFonts w:ascii="宋体" w:eastAsia="宋体" w:hAnsi="宋体" w:hint="eastAsia"/>
          <w:sz w:val="24"/>
          <w:szCs w:val="24"/>
          <w:lang w:eastAsia="zh-CN"/>
        </w:rPr>
        <w:t>为节的号码，用阿拉伯数字表示。节的编号后面空一个半角的格，然后是这一节的标题。</w:t>
      </w:r>
    </w:p>
    <w:p w:rsidR="006C466E" w:rsidRPr="00FA1C0F" w:rsidRDefault="006C466E" w:rsidP="00FA1C0F">
      <w:pPr>
        <w:numPr>
          <w:ilvl w:val="0"/>
          <w:numId w:val="12"/>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原则上每一节另起一页开始打印，但对于每章的第一节，如果章标题下无说明文字，可以将其与章标题放于一页之中。</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节的编号和标题采用左对齐的格式放在行的左边，左缩进为0。</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节的编号和标题中汉字采用黑体四号字，节的编号和标题总长度不能超过一行。</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节的编号和标题行距取</w:t>
      </w:r>
      <w:del w:id="82" w:author="mayan" w:date="2000-09-15T10:54:00Z">
        <w:r w:rsidRPr="00FA1C0F">
          <w:rPr>
            <w:rFonts w:ascii="宋体" w:eastAsia="宋体" w:hAnsi="宋体" w:hint="eastAsia"/>
            <w:sz w:val="24"/>
            <w:szCs w:val="24"/>
            <w:lang w:eastAsia="zh-CN"/>
          </w:rPr>
          <w:delText>最小值、12磅</w:delText>
        </w:r>
      </w:del>
      <w:ins w:id="83"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，对于与章标题处于同页的要将其段前、段后均取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，否则段前取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、段后取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w:t>
      </w:r>
    </w:p>
    <w:p w:rsidR="006C466E" w:rsidRPr="00FA1C0F" w:rsidRDefault="006C466E" w:rsidP="00FE3971">
      <w:pPr>
        <w:pStyle w:val="3"/>
        <w:spacing w:line="360" w:lineRule="auto"/>
        <w:jc w:val="both"/>
        <w:rPr>
          <w:rFonts w:ascii="Times New Roman" w:eastAsia="黑体" w:hAnsi="Times New Roman"/>
          <w:color w:val="auto"/>
          <w:sz w:val="28"/>
          <w:lang w:eastAsia="zh-CN"/>
        </w:rPr>
      </w:pPr>
      <w:bookmarkStart w:id="84" w:name="_Toc91304611"/>
      <w:bookmarkStart w:id="85" w:name="_Toc91304811"/>
      <w:bookmarkStart w:id="86" w:name="_Toc91304877"/>
      <w:bookmarkStart w:id="87" w:name="_Toc110321640"/>
      <w:r w:rsidRPr="00FA1C0F">
        <w:rPr>
          <w:rFonts w:ascii="Times New Roman" w:eastAsia="黑体" w:hAnsi="Times New Roman"/>
          <w:color w:val="auto"/>
          <w:sz w:val="28"/>
          <w:lang w:eastAsia="zh-CN"/>
        </w:rPr>
        <w:t>.1.</w:t>
      </w:r>
      <w:r w:rsidRPr="00FA1C0F">
        <w:rPr>
          <w:rFonts w:ascii="Times New Roman" w:eastAsia="黑体" w:hAnsi="Times New Roman" w:hint="eastAsia"/>
          <w:color w:val="auto"/>
          <w:sz w:val="28"/>
          <w:lang w:eastAsia="zh-CN"/>
        </w:rPr>
        <w:t xml:space="preserve">3 </w:t>
      </w:r>
      <w:r w:rsidRPr="00FA1C0F">
        <w:rPr>
          <w:rFonts w:ascii="Times New Roman" w:eastAsia="黑体" w:hint="eastAsia"/>
          <w:color w:val="auto"/>
          <w:sz w:val="28"/>
          <w:lang w:eastAsia="zh-CN"/>
        </w:rPr>
        <w:t>小</w:t>
      </w:r>
      <w:r w:rsidRPr="00FA1C0F">
        <w:rPr>
          <w:rFonts w:ascii="Times New Roman" w:eastAsia="黑体" w:hAnsi="宋体" w:cs="宋体" w:hint="eastAsia"/>
          <w:color w:val="auto"/>
          <w:sz w:val="28"/>
          <w:lang w:eastAsia="zh-CN"/>
        </w:rPr>
        <w:t>节标题</w:t>
      </w:r>
      <w:r w:rsidRPr="00FA1C0F">
        <w:rPr>
          <w:rFonts w:ascii="Times New Roman" w:eastAsia="黑体" w:hAnsi="MS Mincho" w:cs="MS Mincho" w:hint="eastAsia"/>
          <w:color w:val="auto"/>
          <w:sz w:val="28"/>
          <w:lang w:eastAsia="zh-CN"/>
        </w:rPr>
        <w:t>的</w:t>
      </w:r>
      <w:r w:rsidRPr="00FA1C0F">
        <w:rPr>
          <w:rFonts w:ascii="Times New Roman" w:eastAsia="黑体" w:hAnsi="宋体" w:cs="宋体" w:hint="eastAsia"/>
          <w:color w:val="auto"/>
          <w:sz w:val="28"/>
          <w:lang w:eastAsia="zh-CN"/>
        </w:rPr>
        <w:t>设</w:t>
      </w:r>
      <w:r w:rsidRPr="00FA1C0F">
        <w:rPr>
          <w:rFonts w:ascii="Times New Roman" w:eastAsia="黑体" w:hAnsi="MS Mincho" w:cs="MS Mincho" w:hint="eastAsia"/>
          <w:color w:val="auto"/>
          <w:sz w:val="28"/>
          <w:lang w:eastAsia="zh-CN"/>
        </w:rPr>
        <w:t>置</w:t>
      </w:r>
      <w:bookmarkEnd w:id="84"/>
      <w:bookmarkEnd w:id="85"/>
      <w:bookmarkEnd w:id="86"/>
      <w:bookmarkEnd w:id="87"/>
    </w:p>
    <w:p w:rsidR="006C466E" w:rsidRPr="00FE3971" w:rsidRDefault="006C466E" w:rsidP="00FE3971">
      <w:pPr>
        <w:spacing w:before="240" w:line="360" w:lineRule="auto"/>
        <w:ind w:firstLine="400"/>
        <w:rPr>
          <w:rFonts w:ascii="宋体" w:eastAsia="宋体" w:hAnsi="宋体"/>
          <w:sz w:val="24"/>
          <w:szCs w:val="24"/>
          <w:lang w:eastAsia="zh-CN"/>
        </w:rPr>
      </w:pPr>
      <w:r w:rsidRPr="00FE3971">
        <w:rPr>
          <w:rFonts w:ascii="宋体" w:eastAsia="宋体" w:hAnsi="宋体" w:hint="eastAsia"/>
          <w:sz w:val="24"/>
          <w:szCs w:val="24"/>
          <w:lang w:eastAsia="zh-CN"/>
        </w:rPr>
        <w:t>小节的编号格式为“</w:t>
      </w:r>
      <w:r w:rsidRPr="00FE3971">
        <w:rPr>
          <w:rFonts w:ascii="宋体" w:eastAsia="宋体" w:hAnsi="宋体"/>
          <w:sz w:val="24"/>
          <w:szCs w:val="24"/>
          <w:lang w:eastAsia="zh-CN"/>
        </w:rPr>
        <w:t>§</w:t>
      </w:r>
      <w:proofErr w:type="spellStart"/>
      <w:r w:rsidRPr="00FE3971">
        <w:rPr>
          <w:rFonts w:ascii="宋体" w:eastAsia="宋体" w:hAnsi="宋体"/>
          <w:sz w:val="24"/>
          <w:szCs w:val="24"/>
          <w:lang w:eastAsia="zh-CN"/>
        </w:rPr>
        <w:t>x.y.z</w:t>
      </w:r>
      <w:proofErr w:type="spellEnd"/>
      <w:r w:rsidRPr="00FE3971">
        <w:rPr>
          <w:rFonts w:ascii="宋体" w:eastAsia="宋体" w:hAnsi="宋体" w:hint="eastAsia"/>
          <w:sz w:val="24"/>
          <w:szCs w:val="24"/>
          <w:lang w:eastAsia="zh-CN"/>
        </w:rPr>
        <w:t>”。其中</w:t>
      </w:r>
      <w:r w:rsidRPr="00FE3971">
        <w:rPr>
          <w:rFonts w:ascii="宋体" w:eastAsia="宋体" w:hAnsi="宋体"/>
          <w:sz w:val="24"/>
          <w:szCs w:val="24"/>
          <w:lang w:eastAsia="zh-CN"/>
        </w:rPr>
        <w:t>x</w:t>
      </w:r>
      <w:r w:rsidRPr="00FE3971">
        <w:rPr>
          <w:rFonts w:ascii="宋体" w:eastAsia="宋体" w:hAnsi="宋体" w:hint="eastAsia"/>
          <w:sz w:val="24"/>
          <w:szCs w:val="24"/>
          <w:lang w:eastAsia="zh-CN"/>
        </w:rPr>
        <w:t>为章的号码，</w:t>
      </w:r>
      <w:r w:rsidRPr="00FE3971">
        <w:rPr>
          <w:rFonts w:ascii="宋体" w:eastAsia="宋体" w:hAnsi="宋体"/>
          <w:sz w:val="24"/>
          <w:szCs w:val="24"/>
          <w:lang w:eastAsia="zh-CN"/>
        </w:rPr>
        <w:t>y</w:t>
      </w:r>
      <w:r w:rsidRPr="00FE3971">
        <w:rPr>
          <w:rFonts w:ascii="宋体" w:eastAsia="宋体" w:hAnsi="宋体" w:hint="eastAsia"/>
          <w:sz w:val="24"/>
          <w:szCs w:val="24"/>
          <w:lang w:eastAsia="zh-CN"/>
        </w:rPr>
        <w:t>为节的号码，</w:t>
      </w:r>
      <w:r w:rsidRPr="00FE3971">
        <w:rPr>
          <w:rFonts w:ascii="宋体" w:eastAsia="宋体" w:hAnsi="宋体"/>
          <w:sz w:val="24"/>
          <w:szCs w:val="24"/>
          <w:lang w:eastAsia="zh-CN"/>
        </w:rPr>
        <w:t>z</w:t>
      </w:r>
      <w:r w:rsidRPr="00FE3971">
        <w:rPr>
          <w:rFonts w:ascii="宋体" w:eastAsia="宋体" w:hAnsi="宋体" w:hint="eastAsia"/>
          <w:sz w:val="24"/>
          <w:szCs w:val="24"/>
          <w:lang w:eastAsia="zh-CN"/>
        </w:rPr>
        <w:t>为小节号码，用阿拉伯数字表示。小节的编号后面空一个半角的格，然后是这一小节的标题。</w:t>
      </w:r>
    </w:p>
    <w:p w:rsidR="006C466E" w:rsidRPr="00FE3971" w:rsidRDefault="006C466E" w:rsidP="00FE3971">
      <w:pPr>
        <w:numPr>
          <w:ilvl w:val="0"/>
          <w:numId w:val="13"/>
        </w:numPr>
        <w:tabs>
          <w:tab w:val="clear" w:pos="425"/>
          <w:tab w:val="num" w:pos="900"/>
          <w:tab w:val="left" w:pos="945"/>
        </w:tabs>
        <w:adjustRightInd/>
        <w:spacing w:before="24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小节不必另起一页开始打印。</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小节的编号和标题采用左对齐的格式放在行的左边，左缩进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FE3971">
          <w:rPr>
            <w:rFonts w:ascii="宋体" w:eastAsia="宋体" w:hAnsi="宋体"/>
            <w:sz w:val="24"/>
            <w:szCs w:val="24"/>
            <w:lang w:eastAsia="zh-CN"/>
          </w:rPr>
          <w:t>0.74CM</w:t>
        </w:r>
      </w:smartTag>
      <w:r w:rsidRPr="00FE3971">
        <w:rPr>
          <w:rFonts w:ascii="宋体" w:eastAsia="宋体" w:hAnsi="宋体" w:hint="eastAsia"/>
          <w:sz w:val="24"/>
          <w:szCs w:val="24"/>
          <w:lang w:eastAsia="zh-CN"/>
        </w:rPr>
        <w:t>。</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小节的编号和标题中汉字采用黑体小四号字，小节的编号和标题总长度不能超过一行。</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小节的编号和标题行距取</w:t>
      </w:r>
      <w:del w:id="88" w:author="mayan" w:date="2000-09-15T10:54:00Z">
        <w:r w:rsidRPr="00FE3971">
          <w:rPr>
            <w:rFonts w:ascii="宋体" w:eastAsia="宋体" w:hAnsi="宋体" w:hint="eastAsia"/>
            <w:sz w:val="24"/>
            <w:szCs w:val="24"/>
            <w:lang w:eastAsia="zh-CN"/>
          </w:rPr>
          <w:delText>最小值、12磅</w:delText>
        </w:r>
      </w:del>
      <w:ins w:id="89" w:author="mayan" w:date="2000-09-15T10:54:00Z">
        <w:r w:rsidRPr="00FE3971">
          <w:rPr>
            <w:rFonts w:ascii="宋体" w:eastAsia="宋体" w:hAnsi="宋体" w:hint="eastAsia"/>
            <w:sz w:val="24"/>
            <w:szCs w:val="24"/>
            <w:lang w:eastAsia="zh-CN"/>
          </w:rPr>
          <w:t>单倍行距</w:t>
        </w:r>
      </w:ins>
      <w:r w:rsidRPr="00FE3971">
        <w:rPr>
          <w:rFonts w:ascii="宋体" w:eastAsia="宋体" w:hAnsi="宋体" w:hint="eastAsia"/>
          <w:sz w:val="24"/>
          <w:szCs w:val="24"/>
          <w:lang w:eastAsia="zh-CN"/>
        </w:rPr>
        <w:t>，段前取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E3971">
          <w:rPr>
            <w:rFonts w:ascii="宋体" w:eastAsia="宋体" w:hAnsi="宋体" w:hint="eastAsia"/>
            <w:sz w:val="24"/>
            <w:szCs w:val="24"/>
            <w:lang w:eastAsia="zh-CN"/>
          </w:rPr>
          <w:t>12磅</w:t>
        </w:r>
      </w:smartTag>
      <w:r w:rsidRPr="00FE3971">
        <w:rPr>
          <w:rFonts w:ascii="宋体" w:eastAsia="宋体" w:hAnsi="宋体" w:hint="eastAsia"/>
          <w:sz w:val="24"/>
          <w:szCs w:val="24"/>
          <w:lang w:eastAsia="zh-CN"/>
        </w:rPr>
        <w:t>。</w:t>
      </w:r>
    </w:p>
    <w:p w:rsidR="006C466E" w:rsidRDefault="006C466E" w:rsidP="006C466E">
      <w:pPr>
        <w:spacing w:before="240" w:line="240" w:lineRule="atLeast"/>
        <w:ind w:left="425"/>
        <w:rPr>
          <w:rFonts w:ascii="Arial" w:eastAsia="黑体" w:hAnsi="Arial"/>
          <w:sz w:val="24"/>
        </w:rPr>
      </w:pPr>
      <w:r>
        <w:rPr>
          <w:rFonts w:ascii="Arial" w:eastAsia="黑体" w:hAnsi="Arial" w:hint="eastAsia"/>
          <w:sz w:val="24"/>
        </w:rPr>
        <w:t>【注意】</w:t>
      </w:r>
    </w:p>
    <w:p w:rsidR="006C466E" w:rsidRPr="00084C75" w:rsidRDefault="006C466E" w:rsidP="00084C75">
      <w:pPr>
        <w:numPr>
          <w:ilvl w:val="0"/>
          <w:numId w:val="14"/>
        </w:numPr>
        <w:tabs>
          <w:tab w:val="clear" w:pos="425"/>
          <w:tab w:val="num" w:pos="900"/>
        </w:tabs>
        <w:adjustRightInd/>
        <w:spacing w:before="24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如果有必要，还可以在小节下面划分更小的节，我们暂且称之为小小节。</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对于小小节的各种规定与小节一致，为保持版面清晰，小小节不再相对于小节向右缩进。</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在用户手册中，系统提示信息采用幼圆五号字，其余所有的数字及字母采用</w:t>
      </w:r>
      <w:r w:rsidRPr="00084C75">
        <w:rPr>
          <w:rFonts w:ascii="宋体" w:eastAsia="宋体" w:hAnsi="宋体"/>
          <w:sz w:val="24"/>
          <w:szCs w:val="24"/>
          <w:lang w:eastAsia="zh-CN"/>
        </w:rPr>
        <w:t>Arial</w:t>
      </w:r>
      <w:r w:rsidRPr="00084C75">
        <w:rPr>
          <w:rFonts w:ascii="宋体" w:eastAsia="宋体" w:hAnsi="宋体" w:hint="eastAsia"/>
          <w:sz w:val="24"/>
          <w:szCs w:val="24"/>
          <w:lang w:eastAsia="zh-CN"/>
        </w:rPr>
        <w:t>字体，字号与相应的汉字相同。在本规范中提到的字体如无特殊注明，均指汉字字体。</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用户手册中，行距均取</w:t>
      </w:r>
      <w:del w:id="90" w:author="mayan" w:date="2000-09-15T10:54:00Z">
        <w:r w:rsidRPr="00084C75">
          <w:rPr>
            <w:rFonts w:ascii="宋体" w:eastAsia="宋体" w:hAnsi="宋体" w:hint="eastAsia"/>
            <w:sz w:val="24"/>
            <w:szCs w:val="24"/>
            <w:lang w:eastAsia="zh-CN"/>
          </w:rPr>
          <w:delText>最小值、12磅</w:delText>
        </w:r>
      </w:del>
      <w:ins w:id="91"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92" w:name="_Toc91304612"/>
      <w:bookmarkStart w:id="93" w:name="_Toc91304812"/>
      <w:bookmarkStart w:id="94" w:name="_Toc91304878"/>
      <w:bookmarkStart w:id="95" w:name="_Toc110321641"/>
      <w:r w:rsidRPr="00084C75">
        <w:rPr>
          <w:rFonts w:ascii="Times New Roman" w:eastAsia="黑体" w:hAnsi="Times New Roman"/>
          <w:color w:val="auto"/>
          <w:sz w:val="28"/>
          <w:lang w:eastAsia="zh-CN"/>
        </w:rPr>
        <w:lastRenderedPageBreak/>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 xml:space="preserve">.4 </w:t>
      </w:r>
      <w:r w:rsidRPr="00084C75">
        <w:rPr>
          <w:rFonts w:ascii="Times New Roman" w:eastAsia="黑体" w:hAnsi="Times New Roman" w:hint="eastAsia"/>
          <w:color w:val="auto"/>
          <w:sz w:val="28"/>
          <w:lang w:eastAsia="zh-CN"/>
        </w:rPr>
        <w:t>项目符号和编号的设置</w:t>
      </w:r>
      <w:bookmarkEnd w:id="92"/>
      <w:bookmarkEnd w:id="93"/>
      <w:bookmarkEnd w:id="94"/>
      <w:bookmarkEnd w:id="95"/>
    </w:p>
    <w:p w:rsidR="006C466E" w:rsidRPr="00084C75" w:rsidRDefault="006C466E" w:rsidP="00084C75">
      <w:pPr>
        <w:spacing w:before="240" w:line="360" w:lineRule="auto"/>
        <w:ind w:left="420" w:hanging="20"/>
        <w:rPr>
          <w:rFonts w:ascii="宋体" w:eastAsia="宋体" w:hAnsi="宋体"/>
          <w:sz w:val="24"/>
          <w:szCs w:val="24"/>
          <w:lang w:eastAsia="zh-CN"/>
        </w:rPr>
      </w:pPr>
      <w:r w:rsidRPr="00084C75">
        <w:rPr>
          <w:rFonts w:ascii="宋体" w:eastAsia="宋体" w:hAnsi="宋体" w:hint="eastAsia"/>
          <w:sz w:val="24"/>
          <w:szCs w:val="24"/>
          <w:lang w:eastAsia="zh-CN"/>
        </w:rPr>
        <w:t>在章、节、小节、小小节里面均可以含有项目符号和编号。</w:t>
      </w:r>
    </w:p>
    <w:p w:rsidR="006C466E" w:rsidRPr="00084C75" w:rsidRDefault="006C466E" w:rsidP="00084C75">
      <w:pPr>
        <w:numPr>
          <w:ilvl w:val="0"/>
          <w:numId w:val="15"/>
        </w:numPr>
        <w:tabs>
          <w:tab w:val="clear" w:pos="425"/>
          <w:tab w:val="num" w:pos="900"/>
        </w:tabs>
        <w:adjustRightInd/>
        <w:spacing w:before="24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编号</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编号序列相对于与之对应的标题向右缩进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编号的格式是“</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对于有名编号序列名称采用五号黑体汉字，其后面的内容采用五号宋体汉字；对于无名编号序列中的内容字体同有名编号序列。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编号序列里还允许采用二级编号序列，其格式规定如下：“</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二级编号相对于与之对应的一级编号向右缩进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其它规定和一级编号序列一致。</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编号及二级编号的行间距取</w:t>
      </w:r>
      <w:del w:id="96" w:author="mayan" w:date="2000-09-15T10:54:00Z">
        <w:r w:rsidRPr="00084C75">
          <w:rPr>
            <w:rFonts w:ascii="宋体" w:eastAsia="宋体" w:hAnsi="宋体" w:hint="eastAsia"/>
            <w:sz w:val="24"/>
            <w:szCs w:val="24"/>
            <w:lang w:eastAsia="zh-CN"/>
          </w:rPr>
          <w:delText>最小值，12磅</w:delText>
        </w:r>
      </w:del>
      <w:ins w:id="97"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。一级编号的第一项段前取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，其余各项及二级编号段前均取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5"/>
        </w:numPr>
        <w:tabs>
          <w:tab w:val="clear" w:pos="425"/>
          <w:tab w:val="num" w:pos="900"/>
        </w:tabs>
        <w:adjustRightInd/>
        <w:spacing w:before="12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项目符号</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项目符号相对于与之对应的标题或编号序列向右缩进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rPr>
      </w:pPr>
      <w:r w:rsidRPr="00084C75">
        <w:rPr>
          <w:rFonts w:ascii="宋体" w:eastAsia="宋体" w:hAnsi="宋体" w:hint="eastAsia"/>
          <w:sz w:val="24"/>
          <w:szCs w:val="24"/>
        </w:rPr>
        <w:t>项目符号的格式是“</w:t>
      </w:r>
      <w:r w:rsidRPr="00084C75">
        <w:rPr>
          <w:rFonts w:ascii="宋体" w:eastAsia="宋体" w:hAnsi="宋体" w:hint="eastAsia"/>
          <w:sz w:val="24"/>
          <w:szCs w:val="24"/>
        </w:rPr>
        <w:sym w:font="Wingdings" w:char="F09F"/>
      </w:r>
      <w:r w:rsidRPr="00084C75">
        <w:rPr>
          <w:rFonts w:ascii="宋体" w:eastAsia="宋体" w:hAnsi="宋体" w:hint="eastAsia"/>
          <w:sz w:val="24"/>
          <w:szCs w:val="24"/>
        </w:rPr>
        <w:t>”，其中“</w:t>
      </w:r>
      <w:r w:rsidRPr="00084C75">
        <w:rPr>
          <w:rFonts w:ascii="宋体" w:eastAsia="宋体" w:hAnsi="宋体" w:hint="eastAsia"/>
          <w:sz w:val="24"/>
          <w:szCs w:val="24"/>
        </w:rPr>
        <w:sym w:font="Wingdings" w:char="F09F"/>
      </w:r>
      <w:r w:rsidRPr="00084C75">
        <w:rPr>
          <w:rFonts w:ascii="宋体" w:eastAsia="宋体" w:hAnsi="宋体" w:hint="eastAsia"/>
          <w:sz w:val="24"/>
          <w:szCs w:val="24"/>
        </w:rPr>
        <w:t>”字体为</w:t>
      </w:r>
      <w:r w:rsidRPr="00084C75">
        <w:rPr>
          <w:rFonts w:ascii="宋体" w:eastAsia="宋体" w:hAnsi="宋体"/>
          <w:sz w:val="24"/>
          <w:szCs w:val="24"/>
        </w:rPr>
        <w:t>Wingdings</w:t>
      </w:r>
      <w:r w:rsidRPr="00084C75">
        <w:rPr>
          <w:rFonts w:ascii="宋体" w:eastAsia="宋体" w:hAnsi="宋体" w:hint="eastAsia"/>
          <w:sz w:val="24"/>
          <w:szCs w:val="24"/>
        </w:rPr>
        <w:t>，五号字。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对于有名项目符号序列，名称采用五号黑体汉字，其后面的正文采用宋体五号字，对于无名项目符号序列中的内容字体同有名编号序列。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如果项目符号序列处于编号序列的下级，则各项各项段前均取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；否则首项段前取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spacing w:before="240" w:line="360" w:lineRule="auto"/>
        <w:ind w:left="425"/>
        <w:rPr>
          <w:rFonts w:ascii="宋体" w:eastAsia="宋体" w:hAnsi="宋体"/>
          <w:sz w:val="24"/>
          <w:szCs w:val="24"/>
          <w:lang w:eastAsia="zh-CN"/>
        </w:rPr>
      </w:pPr>
      <w:r w:rsidRPr="00084C75">
        <w:rPr>
          <w:rFonts w:ascii="宋体" w:eastAsia="宋体" w:hAnsi="宋体" w:hint="eastAsia"/>
          <w:sz w:val="24"/>
          <w:szCs w:val="24"/>
          <w:lang w:eastAsia="zh-CN"/>
        </w:rPr>
        <w:t>【注意】项目符号和编号下的叙述文字相对于与之对应的项目符号或编号向右缩进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，首行缩进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。汉字字体取宋体五号。</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98" w:name="_Toc91304613"/>
      <w:bookmarkStart w:id="99" w:name="_Toc91304813"/>
      <w:bookmarkStart w:id="100" w:name="_Toc91304879"/>
      <w:bookmarkStart w:id="101" w:name="_Toc110321642"/>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 xml:space="preserve">5 </w:t>
      </w:r>
      <w:r w:rsidRPr="00084C75">
        <w:rPr>
          <w:rFonts w:ascii="Times New Roman" w:eastAsia="黑体" w:hAnsi="Times New Roman" w:hint="eastAsia"/>
          <w:color w:val="auto"/>
          <w:sz w:val="28"/>
          <w:lang w:eastAsia="zh-CN"/>
        </w:rPr>
        <w:t>其它编号的设置</w:t>
      </w:r>
      <w:bookmarkEnd w:id="98"/>
      <w:bookmarkEnd w:id="99"/>
      <w:bookmarkEnd w:id="100"/>
      <w:bookmarkEnd w:id="101"/>
    </w:p>
    <w:p w:rsidR="006C466E" w:rsidRPr="00084C75" w:rsidRDefault="006C466E" w:rsidP="00084C75">
      <w:pPr>
        <w:numPr>
          <w:ilvl w:val="0"/>
          <w:numId w:val="17"/>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页编号：用户手册中的正文按章进行编号，其格式为“章</w:t>
      </w:r>
      <w:r w:rsidRPr="00084C75">
        <w:rPr>
          <w:rFonts w:ascii="宋体" w:eastAsia="宋体" w:hAnsi="宋体"/>
          <w:sz w:val="24"/>
          <w:szCs w:val="24"/>
          <w:lang w:eastAsia="zh-CN"/>
        </w:rPr>
        <w:t>-</w:t>
      </w:r>
      <w:r w:rsidRPr="00084C75">
        <w:rPr>
          <w:rFonts w:ascii="宋体" w:eastAsia="宋体" w:hAnsi="宋体" w:hint="eastAsia"/>
          <w:sz w:val="24"/>
          <w:szCs w:val="24"/>
          <w:lang w:eastAsia="zh-CN"/>
        </w:rPr>
        <w:t>页”。如，第2章的第3页，编号为“2-3”。页编号放在页脚中，具体设置方法详见“页眉、页脚设置”。</w:t>
      </w:r>
    </w:p>
    <w:p w:rsidR="006C466E" w:rsidRPr="00084C75" w:rsidRDefault="006C466E" w:rsidP="00084C75">
      <w:pPr>
        <w:numPr>
          <w:ilvl w:val="0"/>
          <w:numId w:val="17"/>
        </w:numPr>
        <w:tabs>
          <w:tab w:val="clear" w:pos="425"/>
          <w:tab w:val="num" w:pos="900"/>
        </w:tabs>
        <w:adjustRightInd/>
        <w:spacing w:before="120" w:line="360" w:lineRule="auto"/>
        <w:ind w:left="900" w:hanging="500"/>
        <w:textAlignment w:val="auto"/>
        <w:rPr>
          <w:rFonts w:ascii="宋体" w:eastAsia="宋体" w:hAnsi="宋体"/>
          <w:sz w:val="24"/>
          <w:szCs w:val="24"/>
        </w:rPr>
      </w:pPr>
      <w:r w:rsidRPr="00084C75">
        <w:rPr>
          <w:rFonts w:ascii="宋体" w:eastAsia="宋体" w:hAnsi="宋体" w:hint="eastAsia"/>
          <w:sz w:val="24"/>
          <w:szCs w:val="24"/>
        </w:rPr>
        <w:lastRenderedPageBreak/>
        <w:t>图、表编号：</w:t>
      </w:r>
    </w:p>
    <w:p w:rsidR="006C466E" w:rsidRPr="00084C75" w:rsidRDefault="006C466E" w:rsidP="00084C75">
      <w:pPr>
        <w:spacing w:before="120" w:line="360" w:lineRule="auto"/>
        <w:ind w:left="400" w:firstLine="400"/>
        <w:rPr>
          <w:rFonts w:ascii="宋体" w:eastAsia="宋体" w:hAnsi="宋体"/>
          <w:sz w:val="24"/>
          <w:szCs w:val="24"/>
        </w:rPr>
      </w:pPr>
      <w:r w:rsidRPr="00084C75">
        <w:rPr>
          <w:rFonts w:ascii="宋体" w:eastAsia="宋体" w:hAnsi="宋体" w:hint="eastAsia"/>
          <w:sz w:val="24"/>
          <w:szCs w:val="24"/>
          <w:lang w:eastAsia="zh-CN"/>
        </w:rPr>
        <w:t>用户手册中的图、表均按章分别进行编号，其格式分别为“图</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”、“表</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”。如，第2章的第3幅图的编号是“图2</w:t>
      </w:r>
      <w:smartTag w:uri="urn:schemas-microsoft-com:office:smarttags" w:element="chmetcnv">
        <w:smartTagPr>
          <w:attr w:name="TCSC" w:val="0"/>
          <w:attr w:name="NumberType" w:val="1"/>
          <w:attr w:name="Negative" w:val="True"/>
          <w:attr w:name="HasSpace" w:val="False"/>
          <w:attr w:name="SourceValue" w:val="3"/>
          <w:attr w:name="UnitName" w:val="”"/>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；第2章的第3张表格的编号是“表2</w:t>
      </w:r>
      <w:smartTag w:uri="urn:schemas-microsoft-com:office:smarttags" w:element="chmetcnv">
        <w:smartTagPr>
          <w:attr w:name="TCSC" w:val="0"/>
          <w:attr w:name="NumberType" w:val="1"/>
          <w:attr w:name="Negative" w:val="True"/>
          <w:attr w:name="HasSpace" w:val="False"/>
          <w:attr w:name="SourceValue" w:val="3"/>
          <w:attr w:name="UnitName" w:val="”"/>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。在图表编号的后面空一个半角的格，然后是这一</w:t>
      </w:r>
      <w:bookmarkStart w:id="102" w:name="_GoBack"/>
      <w:bookmarkEnd w:id="102"/>
      <w:r w:rsidRPr="00084C75">
        <w:rPr>
          <w:rFonts w:ascii="宋体" w:eastAsia="宋体" w:hAnsi="宋体" w:hint="eastAsia"/>
          <w:sz w:val="24"/>
          <w:szCs w:val="24"/>
          <w:lang w:eastAsia="zh-CN"/>
        </w:rPr>
        <w:t>图表的名称。</w:t>
      </w:r>
      <w:r w:rsidRPr="00084C75">
        <w:rPr>
          <w:rFonts w:ascii="宋体" w:eastAsia="宋体" w:hAnsi="宋体" w:hint="eastAsia"/>
          <w:sz w:val="24"/>
          <w:szCs w:val="24"/>
        </w:rPr>
        <w:t>另外，还规定：</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表的编号与名称放在表的顶部。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表的编号与名称和表左对齐，而整个表则居中放置。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表的编号与名称段后取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图的编号与名称放在图的底部。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图的编号与名称和图均居中放置。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图前面的正文段后取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图、表的编号与名称中汉字采用黑体五号字。</w:t>
      </w:r>
    </w:p>
    <w:p w:rsidR="006C466E" w:rsidRPr="004B09C6" w:rsidRDefault="006C466E" w:rsidP="004B09C6">
      <w:pPr>
        <w:pStyle w:val="2"/>
        <w:numPr>
          <w:ins w:id="103" w:author="Unknown"/>
        </w:numPr>
        <w:spacing w:line="360" w:lineRule="auto"/>
        <w:rPr>
          <w:rFonts w:ascii="Times New Roman" w:eastAsia="黑体" w:hAnsi="Times New Roman"/>
          <w:color w:val="auto"/>
          <w:sz w:val="32"/>
          <w:lang w:eastAsia="zh-CN"/>
        </w:rPr>
      </w:pPr>
      <w:r w:rsidRPr="00084C75">
        <w:rPr>
          <w:rFonts w:ascii="宋体" w:eastAsia="宋体" w:hAnsi="宋体"/>
          <w:sz w:val="24"/>
          <w:szCs w:val="24"/>
          <w:lang w:eastAsia="zh-CN"/>
        </w:rPr>
        <w:br w:type="page"/>
      </w:r>
      <w:bookmarkStart w:id="104" w:name="_Toc110321643"/>
      <w:r w:rsidR="004B09C6" w:rsidRPr="004B09C6">
        <w:rPr>
          <w:rFonts w:ascii="Times New Roman" w:eastAsia="宋体" w:hAnsi="Times New Roman" w:hint="eastAsia"/>
          <w:color w:val="auto"/>
          <w:sz w:val="32"/>
          <w:szCs w:val="32"/>
          <w:lang w:eastAsia="zh-CN"/>
        </w:rPr>
        <w:lastRenderedPageBreak/>
        <w:t>2.2</w:t>
      </w:r>
      <w:bookmarkStart w:id="105" w:name="_Toc91304614"/>
      <w:bookmarkStart w:id="106" w:name="_Toc91304814"/>
      <w:bookmarkStart w:id="107" w:name="_Toc91304880"/>
      <w:r w:rsidRPr="004B09C6">
        <w:rPr>
          <w:rFonts w:ascii="Times New Roman" w:eastAsia="黑体" w:hAnsi="Times New Roman" w:hint="eastAsia"/>
          <w:color w:val="auto"/>
          <w:sz w:val="32"/>
          <w:lang w:eastAsia="zh-CN"/>
        </w:rPr>
        <w:t>正文及页眉、页脚的排版</w:t>
      </w:r>
      <w:bookmarkEnd w:id="104"/>
      <w:bookmarkEnd w:id="105"/>
      <w:bookmarkEnd w:id="106"/>
      <w:bookmarkEnd w:id="107"/>
    </w:p>
    <w:p w:rsidR="006C466E" w:rsidRPr="004B09C6" w:rsidRDefault="006C466E" w:rsidP="004B09C6">
      <w:pPr>
        <w:pStyle w:val="3"/>
        <w:spacing w:line="360" w:lineRule="auto"/>
        <w:jc w:val="both"/>
        <w:rPr>
          <w:rFonts w:ascii="Times New Roman" w:eastAsia="黑体" w:hAnsi="Times New Roman"/>
          <w:color w:val="auto"/>
          <w:sz w:val="28"/>
          <w:lang w:eastAsia="zh-CN"/>
        </w:rPr>
      </w:pPr>
      <w:bookmarkStart w:id="108" w:name="_Toc91304615"/>
      <w:bookmarkStart w:id="109" w:name="_Toc91304815"/>
      <w:bookmarkStart w:id="110" w:name="_Toc91304881"/>
      <w:bookmarkStart w:id="111" w:name="_Toc110321644"/>
      <w:r w:rsidRPr="004B09C6">
        <w:rPr>
          <w:rFonts w:ascii="Times New Roman" w:eastAsia="黑体" w:hAnsi="Times New Roman"/>
          <w:color w:val="auto"/>
          <w:sz w:val="28"/>
          <w:lang w:eastAsia="zh-CN"/>
        </w:rPr>
        <w:t xml:space="preserve">.2.1 </w:t>
      </w:r>
      <w:r w:rsidRPr="004B09C6">
        <w:rPr>
          <w:rFonts w:ascii="Times New Roman" w:eastAsia="黑体" w:hAnsi="Times New Roman" w:hint="eastAsia"/>
          <w:color w:val="auto"/>
          <w:sz w:val="28"/>
          <w:lang w:eastAsia="zh-CN"/>
        </w:rPr>
        <w:t>正文排版</w:t>
      </w:r>
      <w:bookmarkEnd w:id="108"/>
      <w:bookmarkEnd w:id="109"/>
      <w:bookmarkEnd w:id="110"/>
      <w:bookmarkEnd w:id="111"/>
    </w:p>
    <w:p w:rsidR="006C466E" w:rsidRPr="004B09C6" w:rsidRDefault="006C466E" w:rsidP="004B09C6">
      <w:pPr>
        <w:pStyle w:val="21"/>
        <w:spacing w:line="360" w:lineRule="auto"/>
        <w:ind w:left="0" w:firstLine="400"/>
        <w:rPr>
          <w:rFonts w:ascii="宋体" w:hAnsi="宋体"/>
          <w:sz w:val="24"/>
          <w:szCs w:val="24"/>
        </w:rPr>
      </w:pPr>
      <w:r w:rsidRPr="004B09C6">
        <w:rPr>
          <w:rFonts w:ascii="宋体" w:hAnsi="宋体" w:hint="eastAsia"/>
          <w:sz w:val="24"/>
          <w:szCs w:val="24"/>
        </w:rPr>
        <w:t>正文排版包括字符排版、段落排版、图形排版和版权声明、目录等的排版，本节就这几方面的格式要求加以详细阐述。</w:t>
      </w:r>
    </w:p>
    <w:p w:rsidR="006C466E" w:rsidRPr="004B09C6" w:rsidRDefault="006C466E" w:rsidP="004B09C6">
      <w:pPr>
        <w:numPr>
          <w:ilvl w:val="0"/>
          <w:numId w:val="19"/>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字符排版：</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用户手册的正文，系统提示采用幼圆五号字体，其余采用宋体五号字。</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界面中的按钮名称，应把按钮名称用“〈〉”括起来，按钮名称用黑体五号字书写。对于下拉菜单选项的名称，应用“”引起来，选项名称用宋体五号字书写。对于热点，应用“”引起来，热点名称用黑体五号字书写。</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正文均采用常规字体、标准位置、标准间距。</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rPr>
      </w:pPr>
      <w:r w:rsidRPr="004B09C6">
        <w:rPr>
          <w:rFonts w:ascii="宋体" w:eastAsia="宋体" w:hAnsi="宋体" w:hint="eastAsia"/>
          <w:sz w:val="24"/>
          <w:szCs w:val="24"/>
        </w:rPr>
        <w:t>段落排版：</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正文段落的首行相对于与之对应的标题或编号序列向右缩进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4B09C6">
          <w:rPr>
            <w:rFonts w:ascii="宋体" w:eastAsia="宋体" w:hAnsi="宋体"/>
            <w:sz w:val="24"/>
            <w:szCs w:val="24"/>
            <w:lang w:eastAsia="zh-CN"/>
          </w:rPr>
          <w:t>0.74CM</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行距采用</w:t>
      </w:r>
      <w:del w:id="112" w:author="mayan" w:date="2000-09-15T10:54:00Z">
        <w:r w:rsidRPr="004B09C6">
          <w:rPr>
            <w:rFonts w:ascii="宋体" w:eastAsia="宋体" w:hAnsi="宋体" w:hint="eastAsia"/>
            <w:sz w:val="24"/>
            <w:szCs w:val="24"/>
            <w:lang w:eastAsia="zh-CN"/>
          </w:rPr>
          <w:delText>最小值，12磅</w:delText>
        </w:r>
      </w:del>
      <w:ins w:id="113" w:author="mayan" w:date="2000-09-15T10:54:00Z">
        <w:r w:rsidRPr="004B09C6">
          <w:rPr>
            <w:rFonts w:ascii="宋体" w:eastAsia="宋体" w:hAnsi="宋体" w:hint="eastAsia"/>
            <w:sz w:val="24"/>
            <w:szCs w:val="24"/>
            <w:lang w:eastAsia="zh-CN"/>
          </w:rPr>
          <w:t>单倍行距</w:t>
        </w:r>
      </w:ins>
      <w:r w:rsidRPr="004B09C6">
        <w:rPr>
          <w:rFonts w:ascii="宋体" w:eastAsia="宋体" w:hAnsi="宋体" w:hint="eastAsia"/>
          <w:sz w:val="24"/>
          <w:szCs w:val="24"/>
          <w:lang w:eastAsia="zh-CN"/>
        </w:rPr>
        <w:t>，除项目符号及编号以及图形前面正文按前面所述的特殊要求进行排版外，其余段前均取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4B09C6">
          <w:rPr>
            <w:rFonts w:ascii="宋体" w:eastAsia="宋体" w:hAnsi="宋体" w:hint="eastAsia"/>
            <w:sz w:val="24"/>
            <w:szCs w:val="24"/>
            <w:lang w:eastAsia="zh-CN"/>
          </w:rPr>
          <w:t>12磅</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rPr>
      </w:pPr>
      <w:r w:rsidRPr="004B09C6">
        <w:rPr>
          <w:rFonts w:ascii="宋体" w:eastAsia="宋体" w:hAnsi="宋体" w:hint="eastAsia"/>
          <w:sz w:val="24"/>
          <w:szCs w:val="24"/>
        </w:rPr>
        <w:t>采取两端对齐方式。</w:t>
      </w:r>
    </w:p>
    <w:p w:rsidR="006C466E" w:rsidRPr="004B09C6" w:rsidRDefault="006C466E" w:rsidP="004B09C6">
      <w:pPr>
        <w:numPr>
          <w:ilvl w:val="0"/>
          <w:numId w:val="19"/>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图形的排版：</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屏幕截图时，应使所截图片的尺寸为最大。</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对于尺寸较大的图片，可使图片的高度和宽度按同比例适当缩小。</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必要时可适当缩小或将图片移到下一页，以保证图片与图号及图名在同页。</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当正文中对图标进行说明时，应使图标同与之对应的标题对齐。</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为保证页面清晰，可适当调整图标右侧说明文字的行间距以及段前、段后。</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在屏幕截图时，图片中输入的数据不能包含本公司员工的真实姓名。</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版权声明、目录等的排版：</w:t>
      </w:r>
    </w:p>
    <w:p w:rsidR="006C466E" w:rsidRPr="004B09C6" w:rsidRDefault="006C466E" w:rsidP="004B09C6">
      <w:pPr>
        <w:spacing w:before="120" w:line="360" w:lineRule="auto"/>
        <w:ind w:left="400" w:firstLine="500"/>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版权声明、前言、阅读指南、目录的标题为段前取</w:t>
      </w:r>
      <w:smartTag w:uri="urn:schemas-microsoft-com:office:smarttags" w:element="chmetcnv">
        <w:smartTagPr>
          <w:attr w:name="TCSC" w:val="0"/>
          <w:attr w:name="NumberType" w:val="1"/>
          <w:attr w:name="Negative" w:val="False"/>
          <w:attr w:name="HasSpace" w:val="False"/>
          <w:attr w:name="SourceValue" w:val="36"/>
          <w:attr w:name="UnitName" w:val="磅"/>
        </w:smartTagPr>
        <w:r w:rsidRPr="004B09C6">
          <w:rPr>
            <w:rFonts w:ascii="宋体" w:eastAsia="宋体" w:hAnsi="宋体" w:hint="eastAsia"/>
            <w:sz w:val="24"/>
            <w:szCs w:val="24"/>
            <w:lang w:eastAsia="zh-CN"/>
          </w:rPr>
          <w:t>36磅</w:t>
        </w:r>
      </w:smartTag>
      <w:r w:rsidRPr="004B09C6">
        <w:rPr>
          <w:rFonts w:ascii="宋体" w:eastAsia="宋体" w:hAnsi="宋体" w:hint="eastAsia"/>
          <w:sz w:val="24"/>
          <w:szCs w:val="24"/>
          <w:lang w:eastAsia="zh-CN"/>
        </w:rPr>
        <w:t>，段后取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4B09C6">
          <w:rPr>
            <w:rFonts w:ascii="宋体" w:eastAsia="宋体" w:hAnsi="宋体" w:hint="eastAsia"/>
            <w:sz w:val="24"/>
            <w:szCs w:val="24"/>
            <w:lang w:eastAsia="zh-CN"/>
          </w:rPr>
          <w:t>24磅</w:t>
        </w:r>
      </w:smartTag>
      <w:r w:rsidRPr="004B09C6">
        <w:rPr>
          <w:rFonts w:ascii="宋体" w:eastAsia="宋体" w:hAnsi="宋体" w:hint="eastAsia"/>
          <w:sz w:val="24"/>
          <w:szCs w:val="24"/>
          <w:lang w:eastAsia="zh-CN"/>
        </w:rPr>
        <w:t>，采用黑体小三号字；内容排版与手册正文排版相同。</w:t>
      </w:r>
    </w:p>
    <w:p w:rsidR="006C466E" w:rsidRPr="004B09C6" w:rsidRDefault="006C466E" w:rsidP="004B09C6">
      <w:pPr>
        <w:pStyle w:val="3"/>
        <w:spacing w:line="360" w:lineRule="auto"/>
        <w:jc w:val="both"/>
        <w:rPr>
          <w:del w:id="114" w:author="Unknown"/>
          <w:rFonts w:ascii="Times New Roman" w:eastAsia="黑体" w:hAnsi="Times New Roman"/>
          <w:color w:val="auto"/>
          <w:sz w:val="28"/>
          <w:lang w:eastAsia="zh-CN"/>
        </w:rPr>
      </w:pPr>
      <w:r>
        <w:rPr>
          <w:lang w:eastAsia="zh-CN"/>
        </w:rPr>
        <w:br w:type="page"/>
      </w:r>
      <w:bookmarkStart w:id="115" w:name="_Toc91304616"/>
      <w:bookmarkStart w:id="116" w:name="_Toc91304816"/>
      <w:bookmarkStart w:id="117" w:name="_Toc91304882"/>
      <w:bookmarkStart w:id="118" w:name="_Toc110321645"/>
      <w:r w:rsidRPr="004B09C6">
        <w:rPr>
          <w:rFonts w:ascii="Times New Roman" w:eastAsia="黑体" w:hAnsi="Times New Roman"/>
          <w:color w:val="auto"/>
          <w:sz w:val="28"/>
          <w:lang w:eastAsia="zh-CN"/>
        </w:rPr>
        <w:lastRenderedPageBreak/>
        <w:t>.</w:t>
      </w:r>
      <w:r w:rsidRPr="004B09C6">
        <w:rPr>
          <w:rFonts w:ascii="Times New Roman" w:eastAsia="黑体" w:hAnsi="Times New Roman" w:hint="eastAsia"/>
          <w:color w:val="auto"/>
          <w:sz w:val="28"/>
          <w:lang w:eastAsia="zh-CN"/>
        </w:rPr>
        <w:t>2</w:t>
      </w:r>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 xml:space="preserve">2 </w:t>
      </w:r>
      <w:r w:rsidRPr="004B09C6">
        <w:rPr>
          <w:rFonts w:ascii="Times New Roman" w:eastAsia="黑体" w:hAnsi="Times New Roman" w:hint="eastAsia"/>
          <w:color w:val="auto"/>
          <w:sz w:val="28"/>
          <w:lang w:eastAsia="zh-CN"/>
        </w:rPr>
        <w:t>版面设置</w:t>
      </w:r>
      <w:bookmarkEnd w:id="115"/>
      <w:bookmarkEnd w:id="116"/>
      <w:bookmarkEnd w:id="117"/>
      <w:bookmarkEnd w:id="118"/>
    </w:p>
    <w:p w:rsidR="006C466E" w:rsidRPr="004B09C6" w:rsidRDefault="006C466E" w:rsidP="004B09C6">
      <w:pPr>
        <w:pStyle w:val="3"/>
        <w:numPr>
          <w:ins w:id="119" w:author="Unknown"/>
        </w:numPr>
        <w:spacing w:line="360" w:lineRule="auto"/>
        <w:jc w:val="both"/>
        <w:rPr>
          <w:ins w:id="120" w:author="lucy" w:date="2004-12-20T12:14:00Z"/>
          <w:rFonts w:ascii="Times New Roman" w:eastAsia="黑体" w:hAnsi="Times New Roman"/>
          <w:color w:val="auto"/>
          <w:sz w:val="28"/>
          <w:lang w:eastAsia="zh-CN"/>
        </w:rPr>
      </w:pPr>
    </w:p>
    <w:p w:rsidR="006C466E" w:rsidRPr="004B09C6" w:rsidRDefault="006C466E" w:rsidP="004B09C6">
      <w:pPr>
        <w:pStyle w:val="4"/>
        <w:rPr>
          <w:rFonts w:ascii="黑体"/>
          <w:color w:val="auto"/>
          <w:lang w:eastAsia="zh-CN"/>
        </w:rPr>
      </w:pPr>
      <w:bookmarkStart w:id="121" w:name="_Toc91304617"/>
      <w:bookmarkStart w:id="122" w:name="_Toc91304817"/>
      <w:bookmarkStart w:id="123" w:name="_Toc91304883"/>
      <w:r w:rsidRPr="004B09C6">
        <w:rPr>
          <w:rFonts w:ascii="Times New Roman" w:hAnsi="Times New Roman"/>
          <w:color w:val="auto"/>
          <w:lang w:eastAsia="zh-CN"/>
        </w:rPr>
        <w:t>.2.2.1</w:t>
      </w:r>
      <w:r w:rsidRPr="004B09C6">
        <w:rPr>
          <w:rFonts w:ascii="黑体" w:hint="eastAsia"/>
          <w:color w:val="auto"/>
          <w:lang w:eastAsia="zh-CN"/>
        </w:rPr>
        <w:t xml:space="preserve"> </w:t>
      </w:r>
      <w:r w:rsidRPr="004B09C6">
        <w:rPr>
          <w:rFonts w:ascii="黑体" w:eastAsia="黑体" w:hint="eastAsia"/>
          <w:color w:val="auto"/>
          <w:sz w:val="24"/>
          <w:szCs w:val="24"/>
          <w:lang w:eastAsia="zh-CN"/>
        </w:rPr>
        <w:t>版面</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bookmarkEnd w:id="121"/>
      <w:bookmarkEnd w:id="122"/>
      <w:bookmarkEnd w:id="123"/>
    </w:p>
    <w:p w:rsidR="006C466E" w:rsidRPr="004B09C6" w:rsidRDefault="006C466E" w:rsidP="004B09C6">
      <w:pPr>
        <w:spacing w:before="240" w:line="360" w:lineRule="auto"/>
        <w:ind w:left="420" w:hanging="20"/>
        <w:rPr>
          <w:rFonts w:ascii="宋体" w:eastAsia="宋体" w:hAnsi="宋体"/>
          <w:sz w:val="24"/>
          <w:szCs w:val="24"/>
          <w:lang w:eastAsia="zh-CN"/>
        </w:rPr>
      </w:pPr>
      <w:r w:rsidRPr="004B09C6">
        <w:rPr>
          <w:rFonts w:ascii="宋体" w:eastAsia="宋体" w:hAnsi="宋体" w:hint="eastAsia"/>
          <w:sz w:val="24"/>
          <w:szCs w:val="24"/>
          <w:lang w:eastAsia="zh-CN"/>
        </w:rPr>
        <w:t>对于版面设置作如下规定：</w:t>
      </w:r>
    </w:p>
    <w:p w:rsidR="006C466E" w:rsidRPr="004B09C6" w:rsidRDefault="006C466E" w:rsidP="004B09C6">
      <w:pPr>
        <w:numPr>
          <w:ilvl w:val="0"/>
          <w:numId w:val="23"/>
        </w:numPr>
        <w:tabs>
          <w:tab w:val="clear" w:pos="13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纸张大小：用户手册用纸统一规定为</w:t>
      </w:r>
      <w:r w:rsidRPr="004B09C6">
        <w:rPr>
          <w:rFonts w:ascii="Times New Roman" w:eastAsia="宋体" w:hAnsi="Times New Roman"/>
          <w:sz w:val="24"/>
          <w:szCs w:val="24"/>
          <w:lang w:eastAsia="zh-CN"/>
        </w:rPr>
        <w:t>16</w:t>
      </w:r>
      <w:r w:rsidRPr="004B09C6">
        <w:rPr>
          <w:rFonts w:ascii="宋体" w:eastAsia="宋体" w:hAnsi="宋体" w:hint="eastAsia"/>
          <w:sz w:val="24"/>
          <w:szCs w:val="24"/>
          <w:lang w:eastAsia="zh-CN"/>
        </w:rPr>
        <w:t>开。</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页边距：上：</w:t>
      </w:r>
      <w:smartTag w:uri="urn:schemas-microsoft-com:office:smarttags" w:element="chmetcnv">
        <w:smartTagPr>
          <w:attr w:name="TCSC" w:val="0"/>
          <w:attr w:name="NumberType" w:val="1"/>
          <w:attr w:name="Negative" w:val="False"/>
          <w:attr w:name="HasSpace" w:val="False"/>
          <w:attr w:name="SourceValue" w:val="30"/>
          <w:attr w:name="UnitName" w:val="mm"/>
        </w:smartTagPr>
        <w:r w:rsidRPr="004B09C6">
          <w:rPr>
            <w:rFonts w:ascii="Times New Roman" w:eastAsia="宋体" w:hAnsi="Times New Roman"/>
            <w:sz w:val="24"/>
            <w:szCs w:val="24"/>
            <w:lang w:eastAsia="zh-CN"/>
          </w:rPr>
          <w:t>30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；下：</w:t>
      </w:r>
      <w:smartTag w:uri="urn:schemas-microsoft-com:office:smarttags" w:element="chmetcnv">
        <w:smartTagPr>
          <w:attr w:name="TCSC" w:val="0"/>
          <w:attr w:name="NumberType" w:val="1"/>
          <w:attr w:name="Negative" w:val="False"/>
          <w:attr w:name="HasSpace" w:val="False"/>
          <w:attr w:name="SourceValue" w:val="20"/>
          <w:attr w:name="UnitName" w:val="mm"/>
        </w:smartTagPr>
        <w:r w:rsidRPr="004B09C6">
          <w:rPr>
            <w:rFonts w:ascii="Times New Roman" w:eastAsia="宋体" w:hAnsi="Times New Roman"/>
            <w:sz w:val="24"/>
            <w:szCs w:val="24"/>
            <w:lang w:eastAsia="zh-CN"/>
          </w:rPr>
          <w:t>20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；内侧：</w:t>
      </w:r>
      <w:smartTag w:uri="urn:schemas-microsoft-com:office:smarttags" w:element="chmetcnv">
        <w:smartTagPr>
          <w:attr w:name="TCSC" w:val="0"/>
          <w:attr w:name="NumberType" w:val="1"/>
          <w:attr w:name="Negative" w:val="False"/>
          <w:attr w:name="HasSpace" w:val="False"/>
          <w:attr w:name="SourceValue" w:val="21"/>
          <w:attr w:name="UnitName" w:val="mm"/>
        </w:smartTagPr>
        <w:r w:rsidRPr="004B09C6">
          <w:rPr>
            <w:rFonts w:ascii="Times New Roman" w:eastAsia="宋体" w:hAnsi="Times New Roman"/>
            <w:sz w:val="24"/>
            <w:szCs w:val="24"/>
            <w:lang w:eastAsia="zh-CN"/>
          </w:rPr>
          <w:t>21</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；外侧：</w:t>
      </w:r>
      <w:smartTag w:uri="urn:schemas-microsoft-com:office:smarttags" w:element="chmetcnv">
        <w:smartTagPr>
          <w:attr w:name="TCSC" w:val="0"/>
          <w:attr w:name="NumberType" w:val="1"/>
          <w:attr w:name="Negative" w:val="False"/>
          <w:attr w:name="HasSpace" w:val="False"/>
          <w:attr w:name="SourceValue" w:val="16"/>
          <w:attr w:name="UnitName" w:val="mm"/>
        </w:smartTagPr>
        <w:r w:rsidRPr="004B09C6">
          <w:rPr>
            <w:rFonts w:ascii="Times New Roman" w:eastAsia="宋体" w:hAnsi="Times New Roman"/>
            <w:sz w:val="24"/>
            <w:szCs w:val="24"/>
            <w:lang w:eastAsia="zh-CN"/>
          </w:rPr>
          <w:t>16</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。另外采用“对称页边距”；对于版面设置页眉、页脚应选用“首页不同”和“奇偶页不同”。</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对于新项目或新产品可根据具体情况对版面设置适当做一些修改。</w:t>
      </w:r>
    </w:p>
    <w:p w:rsidR="006C466E" w:rsidRPr="004B09C6" w:rsidRDefault="006C466E" w:rsidP="004B09C6">
      <w:pPr>
        <w:pStyle w:val="4"/>
        <w:rPr>
          <w:rFonts w:ascii="黑体" w:eastAsia="黑体"/>
          <w:color w:val="auto"/>
          <w:sz w:val="24"/>
          <w:szCs w:val="24"/>
          <w:lang w:eastAsia="zh-CN"/>
        </w:rPr>
      </w:pPr>
      <w:r w:rsidRPr="004B09C6">
        <w:rPr>
          <w:rFonts w:ascii="Times New Roman" w:eastAsia="黑体" w:hAnsi="Times New Roman"/>
          <w:color w:val="auto"/>
          <w:sz w:val="24"/>
          <w:szCs w:val="24"/>
          <w:lang w:eastAsia="zh-CN"/>
        </w:rPr>
        <w:t>.2.2.2</w:t>
      </w:r>
      <w:r w:rsidRPr="004B09C6">
        <w:rPr>
          <w:rFonts w:ascii="黑体" w:eastAsia="黑体" w:hint="eastAsia"/>
          <w:color w:val="auto"/>
          <w:sz w:val="24"/>
          <w:szCs w:val="24"/>
          <w:lang w:eastAsia="zh-CN"/>
        </w:rPr>
        <w:t xml:space="preserve"> </w:t>
      </w:r>
      <w:r w:rsidRPr="004B09C6">
        <w:rPr>
          <w:rFonts w:ascii="黑体" w:eastAsia="黑体" w:hAnsi="宋体" w:cs="宋体" w:hint="eastAsia"/>
          <w:color w:val="auto"/>
          <w:sz w:val="24"/>
          <w:szCs w:val="24"/>
          <w:lang w:eastAsia="zh-CN"/>
        </w:rPr>
        <w:t>关</w:t>
      </w:r>
      <w:r w:rsidRPr="004B09C6">
        <w:rPr>
          <w:rFonts w:ascii="黑体" w:eastAsia="黑体" w:hAnsi="MS Mincho" w:cs="MS Mincho" w:hint="eastAsia"/>
          <w:color w:val="auto"/>
          <w:sz w:val="24"/>
          <w:szCs w:val="24"/>
          <w:lang w:eastAsia="zh-CN"/>
        </w:rPr>
        <w:t>于</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眉、</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脚的</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p>
    <w:p w:rsidR="006C466E" w:rsidRPr="004B09C6" w:rsidRDefault="006C466E" w:rsidP="004B09C6">
      <w:pPr>
        <w:numPr>
          <w:ilvl w:val="0"/>
          <w:numId w:val="24"/>
        </w:numPr>
        <w:tabs>
          <w:tab w:val="clear" w:pos="425"/>
          <w:tab w:val="num" w:pos="900"/>
        </w:tabs>
        <w:adjustRightInd/>
        <w:spacing w:before="24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页眉的设置：</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版权声明、前言、阅读指南、目录均无篇眉。</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章编号和名称所在页的篇眉为一行有50%填充的边框。</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对于单号页，页眉的内容是当前章的标题名，要求打印在纸的右上角。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对于双号页，页眉的内容是用户手册的名称，要求打印在纸的左上角。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纸的顶边与页眉的距离是</w:t>
      </w:r>
      <w:smartTag w:uri="urn:schemas-microsoft-com:office:smarttags" w:element="chmetcnv">
        <w:smartTagPr>
          <w:attr w:name="TCSC" w:val="0"/>
          <w:attr w:name="NumberType" w:val="1"/>
          <w:attr w:name="Negative" w:val="False"/>
          <w:attr w:name="HasSpace" w:val="False"/>
          <w:attr w:name="SourceValue" w:val="23"/>
          <w:attr w:name="UnitName" w:val="mm"/>
        </w:smartTagPr>
        <w:r w:rsidRPr="004B09C6">
          <w:rPr>
            <w:rFonts w:ascii="宋体" w:eastAsia="宋体" w:hAnsi="宋体"/>
            <w:sz w:val="24"/>
            <w:szCs w:val="24"/>
            <w:lang w:eastAsia="zh-CN"/>
          </w:rPr>
          <w:t>23mm</w:t>
        </w:r>
      </w:smartTag>
      <w:r w:rsidRPr="004B09C6">
        <w:rPr>
          <w:rFonts w:ascii="宋体" w:eastAsia="宋体" w:hAnsi="宋体" w:hint="eastAsia"/>
          <w:sz w:val="24"/>
          <w:szCs w:val="24"/>
          <w:lang w:eastAsia="zh-CN"/>
        </w:rPr>
        <w:t>。</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页眉中汉字采用幼圆小五号字。</w:t>
      </w:r>
    </w:p>
    <w:p w:rsidR="006C466E" w:rsidRPr="004B09C6" w:rsidRDefault="006C466E" w:rsidP="004B09C6">
      <w:pPr>
        <w:numPr>
          <w:ilvl w:val="0"/>
          <w:numId w:val="24"/>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页脚的设置：</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页脚的内容是当前页的页编号，如第2章第2页为2-2。</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页编号的字体采用</w:t>
      </w:r>
      <w:r w:rsidRPr="004B09C6">
        <w:rPr>
          <w:rFonts w:ascii="宋体" w:eastAsia="宋体" w:hAnsi="宋体"/>
          <w:sz w:val="24"/>
          <w:szCs w:val="24"/>
          <w:lang w:eastAsia="zh-CN"/>
        </w:rPr>
        <w:t>Arial</w:t>
      </w:r>
      <w:r w:rsidRPr="004B09C6">
        <w:rPr>
          <w:rFonts w:ascii="宋体" w:eastAsia="宋体" w:hAnsi="宋体" w:hint="eastAsia"/>
          <w:sz w:val="24"/>
          <w:szCs w:val="24"/>
          <w:lang w:eastAsia="zh-CN"/>
        </w:rPr>
        <w:t>五号字。</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纸的底边与页脚的距离是</w:t>
      </w:r>
      <w:smartTag w:uri="urn:schemas-microsoft-com:office:smarttags" w:element="chmetcnv">
        <w:smartTagPr>
          <w:attr w:name="TCSC" w:val="0"/>
          <w:attr w:name="NumberType" w:val="1"/>
          <w:attr w:name="Negative" w:val="False"/>
          <w:attr w:name="HasSpace" w:val="False"/>
          <w:attr w:name="SourceValue" w:val="13"/>
          <w:attr w:name="UnitName" w:val="mm"/>
        </w:smartTagPr>
        <w:r w:rsidRPr="004B09C6">
          <w:rPr>
            <w:rFonts w:ascii="宋体" w:eastAsia="宋体" w:hAnsi="宋体" w:hint="eastAsia"/>
            <w:sz w:val="24"/>
            <w:szCs w:val="24"/>
            <w:lang w:eastAsia="zh-CN"/>
          </w:rPr>
          <w:t>13</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版权声明、前言、阅读指南、目录的页脚为ⅰ，ⅱ等，居中放置，不带边框。</w:t>
      </w:r>
    </w:p>
    <w:p w:rsidR="006C466E" w:rsidRPr="004B09C6" w:rsidRDefault="006C466E" w:rsidP="004B09C6">
      <w:pPr>
        <w:pStyle w:val="4"/>
        <w:spacing w:line="360" w:lineRule="auto"/>
        <w:rPr>
          <w:rFonts w:ascii="黑体" w:eastAsia="黑体" w:hAnsi="黑体"/>
          <w:color w:val="auto"/>
          <w:sz w:val="24"/>
          <w:lang w:eastAsia="zh-CN"/>
        </w:rPr>
      </w:pPr>
      <w:r w:rsidRPr="008D7D6D">
        <w:rPr>
          <w:rFonts w:ascii="Times New Roman" w:eastAsia="黑体" w:hAnsi="Times New Roman"/>
          <w:color w:val="auto"/>
          <w:sz w:val="24"/>
          <w:lang w:eastAsia="zh-CN"/>
        </w:rPr>
        <w:t>.2.2.3</w:t>
      </w:r>
      <w:r w:rsidRPr="004B09C6">
        <w:rPr>
          <w:rFonts w:ascii="黑体" w:eastAsia="黑体" w:hAnsi="黑体" w:hint="eastAsia"/>
          <w:color w:val="auto"/>
          <w:sz w:val="24"/>
          <w:lang w:eastAsia="zh-CN"/>
        </w:rPr>
        <w:t xml:space="preserve"> 注意与警告</w:t>
      </w:r>
    </w:p>
    <w:p w:rsidR="006C466E" w:rsidRPr="004B09C6" w:rsidRDefault="006C466E" w:rsidP="008D7D6D">
      <w:pPr>
        <w:spacing w:before="240" w:line="360" w:lineRule="auto"/>
        <w:ind w:firstLine="400"/>
        <w:rPr>
          <w:rFonts w:ascii="宋体" w:eastAsia="宋体" w:hAnsi="宋体"/>
          <w:sz w:val="24"/>
          <w:szCs w:val="24"/>
          <w:lang w:eastAsia="zh-CN"/>
        </w:rPr>
      </w:pPr>
      <w:r w:rsidRPr="004B09C6">
        <w:rPr>
          <w:rFonts w:ascii="宋体" w:eastAsia="宋体" w:hAnsi="宋体" w:hint="eastAsia"/>
          <w:sz w:val="24"/>
          <w:szCs w:val="24"/>
          <w:lang w:eastAsia="zh-CN"/>
        </w:rPr>
        <w:t>在用户手册中，对于那些需要用户特别注意的事项，应该用“【注意】”作为标志给用户以特别的提示。关于注意标志和注意事项的格式有如下规定：</w:t>
      </w:r>
    </w:p>
    <w:p w:rsidR="006C466E" w:rsidRPr="004B09C6" w:rsidRDefault="006C466E" w:rsidP="008D7D6D">
      <w:pPr>
        <w:numPr>
          <w:ilvl w:val="0"/>
          <w:numId w:val="27"/>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4B09C6">
        <w:rPr>
          <w:rFonts w:ascii="宋体" w:eastAsia="宋体" w:hAnsi="宋体" w:hint="eastAsia"/>
          <w:sz w:val="24"/>
          <w:szCs w:val="24"/>
          <w:lang w:eastAsia="zh-CN"/>
        </w:rPr>
        <w:t>注意标志同与之对应的标题对齐。</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lastRenderedPageBreak/>
        <w:t>注意标志采用黑体小四号汉字。</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注意标志段前取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4B09C6">
          <w:rPr>
            <w:rFonts w:ascii="宋体" w:eastAsia="宋体" w:hAnsi="宋体" w:hint="eastAsia"/>
            <w:sz w:val="24"/>
            <w:szCs w:val="24"/>
          </w:rPr>
          <w:t>12磅</w:t>
        </w:r>
      </w:smartTag>
      <w:r w:rsidRPr="004B09C6">
        <w:rPr>
          <w:rFonts w:ascii="宋体" w:eastAsia="宋体" w:hAnsi="宋体" w:hint="eastAsia"/>
          <w:sz w:val="24"/>
          <w:szCs w:val="24"/>
        </w:rPr>
        <w:t>。</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如果注意事项只有一条，其内容应该紧跟在注意标志的后面书写；否则，应该在注意标志的下一行开始，采用编号序列的形式分别给出。</w:t>
      </w:r>
    </w:p>
    <w:p w:rsidR="006C466E" w:rsidRPr="004B09C6" w:rsidRDefault="006C466E" w:rsidP="008D7D6D">
      <w:pPr>
        <w:pStyle w:val="aa"/>
        <w:spacing w:line="360" w:lineRule="auto"/>
        <w:ind w:left="0" w:firstLine="400"/>
        <w:rPr>
          <w:rFonts w:ascii="宋体" w:hAnsi="宋体"/>
          <w:sz w:val="24"/>
          <w:szCs w:val="24"/>
        </w:rPr>
      </w:pPr>
      <w:r w:rsidRPr="004B09C6">
        <w:rPr>
          <w:rFonts w:ascii="宋体" w:hAnsi="宋体" w:hint="eastAsia"/>
          <w:sz w:val="24"/>
          <w:szCs w:val="24"/>
        </w:rPr>
        <w:t>在用户手册中，对于那些会给用户造成重大损失的行为，应该用“【警告】”作为标志给用户以警告性的提示。</w:t>
      </w:r>
    </w:p>
    <w:p w:rsidR="006C466E" w:rsidRDefault="006C466E" w:rsidP="006C466E">
      <w:pPr>
        <w:pStyle w:val="10"/>
        <w:widowControl/>
        <w:autoSpaceDE w:val="0"/>
        <w:autoSpaceDN w:val="0"/>
        <w:spacing w:before="240" w:line="240" w:lineRule="atLeast"/>
        <w:ind w:firstLine="420"/>
        <w:textAlignment w:val="bottom"/>
        <w:outlineLvl w:val="0"/>
        <w:rPr>
          <w:ins w:id="124" w:author="lucy" w:date="2004-12-20T12:20:00Z"/>
        </w:rPr>
      </w:pPr>
      <w:bookmarkStart w:id="125" w:name="_Toc91304618"/>
      <w:bookmarkStart w:id="126" w:name="_Toc91304818"/>
      <w:bookmarkStart w:id="127" w:name="_Toc91304884"/>
      <w:bookmarkStart w:id="128" w:name="_Toc91308338"/>
      <w:bookmarkStart w:id="129" w:name="_Toc110321646"/>
      <w:r>
        <w:rPr>
          <w:rFonts w:eastAsia="黑体" w:hint="eastAsia"/>
          <w:sz w:val="24"/>
        </w:rPr>
        <w:t>【注意】</w:t>
      </w:r>
      <w:r w:rsidRPr="008D7D6D">
        <w:rPr>
          <w:rFonts w:hint="eastAsia"/>
          <w:sz w:val="24"/>
          <w:szCs w:val="24"/>
        </w:rPr>
        <w:t>关于警告标志和警告事项的格式规定与关于注意标志和注意事项的格式规定一致。</w:t>
      </w:r>
      <w:bookmarkEnd w:id="125"/>
      <w:bookmarkEnd w:id="126"/>
      <w:bookmarkEnd w:id="127"/>
      <w:bookmarkEnd w:id="128"/>
      <w:bookmarkEnd w:id="129"/>
    </w:p>
    <w:p w:rsidR="006C466E" w:rsidRDefault="006C466E" w:rsidP="006C466E">
      <w:pPr>
        <w:pStyle w:val="10"/>
        <w:widowControl/>
        <w:autoSpaceDE w:val="0"/>
        <w:autoSpaceDN w:val="0"/>
        <w:spacing w:before="480" w:after="480" w:line="240" w:lineRule="atLeast"/>
        <w:textAlignment w:val="bottom"/>
        <w:rPr>
          <w:del w:id="130" w:author="mayan" w:date="2000-08-03T10:05:00Z"/>
          <w:sz w:val="28"/>
        </w:rPr>
      </w:pPr>
      <w:del w:id="131" w:author="mayan" w:date="2000-08-03T10:05:00Z">
        <w:r>
          <w:rPr>
            <w:sz w:val="21"/>
          </w:rPr>
          <w:br w:type="page"/>
        </w:r>
        <w:r>
          <w:rPr>
            <w:rFonts w:hint="eastAsia"/>
            <w:sz w:val="28"/>
          </w:rPr>
          <w:lastRenderedPageBreak/>
          <w:delText>§2</w:delText>
        </w:r>
        <w:r>
          <w:rPr>
            <w:sz w:val="28"/>
          </w:rPr>
          <w:delText xml:space="preserve">.1 </w:delText>
        </w:r>
        <w:r>
          <w:rPr>
            <w:rFonts w:hint="eastAsia"/>
            <w:sz w:val="28"/>
          </w:rPr>
          <w:delText>用户手册的目标</w:delText>
        </w:r>
      </w:del>
    </w:p>
    <w:p w:rsidR="006C466E" w:rsidRDefault="006C466E" w:rsidP="006C466E">
      <w:pPr>
        <w:pStyle w:val="10"/>
        <w:widowControl/>
        <w:autoSpaceDE w:val="0"/>
        <w:autoSpaceDN w:val="0"/>
        <w:spacing w:before="480" w:after="480" w:line="240" w:lineRule="atLeast"/>
        <w:textAlignment w:val="bottom"/>
        <w:rPr>
          <w:del w:id="132" w:author="mayan" w:date="2000-08-03T10:05:00Z"/>
          <w:sz w:val="21"/>
        </w:rPr>
      </w:pPr>
      <w:del w:id="133" w:author="mayan" w:date="2000-08-03T10:05:00Z">
        <w:r>
          <w:rPr>
            <w:rFonts w:hint="eastAsia"/>
            <w:sz w:val="21"/>
          </w:rPr>
          <w:delText>某软件评测中心把软件产品评测测试分为两个阶段——初评安装测试和复评测试。只有通过初评安装测试的软件才能进入复评测试，初评安装测试的内容包括：</w:delText>
        </w:r>
      </w:del>
    </w:p>
    <w:p w:rsidR="006C466E" w:rsidRDefault="006C466E" w:rsidP="006C466E">
      <w:pPr>
        <w:pStyle w:val="10"/>
        <w:widowControl/>
        <w:numPr>
          <w:numberingChange w:id="134" w:author="mayan" w:date="2000-07-28T13:43:00Z" w:original="%1:1:0:."/>
        </w:numPr>
        <w:autoSpaceDE w:val="0"/>
        <w:autoSpaceDN w:val="0"/>
        <w:spacing w:before="480" w:after="480" w:line="240" w:lineRule="atLeast"/>
        <w:textAlignment w:val="bottom"/>
        <w:rPr>
          <w:del w:id="135" w:author="mayan" w:date="2000-08-03T10:05:00Z"/>
          <w:sz w:val="21"/>
        </w:rPr>
      </w:pPr>
      <w:del w:id="136" w:author="mayan" w:date="2000-08-03T10:05:00Z">
        <w:r>
          <w:rPr>
            <w:rFonts w:hint="eastAsia"/>
            <w:sz w:val="21"/>
          </w:rPr>
          <w:delText>按照软件用户手册中的安装说明测试软件能否顺利安装成功。</w:delText>
        </w:r>
      </w:del>
    </w:p>
    <w:p w:rsidR="006C466E" w:rsidRDefault="006C466E" w:rsidP="006C466E">
      <w:pPr>
        <w:pStyle w:val="10"/>
        <w:widowControl/>
        <w:numPr>
          <w:numberingChange w:id="137" w:author="mayan" w:date="2000-07-28T13:43:00Z" w:original="%1:2:0:."/>
        </w:numPr>
        <w:autoSpaceDE w:val="0"/>
        <w:autoSpaceDN w:val="0"/>
        <w:spacing w:before="480" w:after="480" w:line="240" w:lineRule="atLeast"/>
        <w:textAlignment w:val="bottom"/>
        <w:rPr>
          <w:del w:id="138" w:author="mayan" w:date="2000-08-03T10:05:00Z"/>
          <w:sz w:val="21"/>
        </w:rPr>
      </w:pPr>
      <w:del w:id="139" w:author="mayan" w:date="2000-08-03T10:05:00Z">
        <w:r>
          <w:rPr>
            <w:rFonts w:hint="eastAsia"/>
            <w:sz w:val="21"/>
          </w:rPr>
          <w:delText>对照软件用户手册测试软件功能是否与手册描述一致。</w:delText>
        </w:r>
      </w:del>
    </w:p>
    <w:p w:rsidR="006C466E" w:rsidRDefault="006C466E" w:rsidP="006C466E">
      <w:pPr>
        <w:pStyle w:val="10"/>
        <w:widowControl/>
        <w:numPr>
          <w:numberingChange w:id="140" w:author="mayan" w:date="2000-07-28T13:43:00Z" w:original="%1:3:0:."/>
        </w:numPr>
        <w:autoSpaceDE w:val="0"/>
        <w:autoSpaceDN w:val="0"/>
        <w:spacing w:before="480" w:after="480" w:line="240" w:lineRule="atLeast"/>
        <w:textAlignment w:val="bottom"/>
        <w:rPr>
          <w:del w:id="141" w:author="mayan" w:date="2000-08-03T10:05:00Z"/>
          <w:sz w:val="21"/>
        </w:rPr>
      </w:pPr>
      <w:del w:id="142" w:author="mayan" w:date="2000-08-03T10:05:00Z">
        <w:r>
          <w:rPr>
            <w:rFonts w:hint="eastAsia"/>
            <w:sz w:val="21"/>
          </w:rPr>
          <w:delText>评价产品包装及用户手册是否符合商品化要求。</w:delText>
        </w:r>
      </w:del>
    </w:p>
    <w:p w:rsidR="006C466E" w:rsidRDefault="006C466E" w:rsidP="006C466E">
      <w:pPr>
        <w:pStyle w:val="10"/>
        <w:widowControl/>
        <w:numPr>
          <w:numberingChange w:id="143" w:author="mayan" w:date="2000-07-28T13:43:00Z" w:original="%1:4:0:."/>
        </w:numPr>
        <w:autoSpaceDE w:val="0"/>
        <w:autoSpaceDN w:val="0"/>
        <w:spacing w:before="480" w:after="480" w:line="240" w:lineRule="atLeast"/>
        <w:textAlignment w:val="bottom"/>
        <w:rPr>
          <w:del w:id="144" w:author="mayan" w:date="2000-08-03T10:05:00Z"/>
          <w:sz w:val="21"/>
        </w:rPr>
      </w:pPr>
      <w:del w:id="145" w:author="mayan" w:date="2000-08-03T10:05:00Z">
        <w:r>
          <w:rPr>
            <w:rFonts w:hint="eastAsia"/>
            <w:sz w:val="21"/>
          </w:rPr>
          <w:delText>通过以上三方面测试且无严重死机情况的软件可进入复评测试。</w:delText>
        </w:r>
      </w:del>
    </w:p>
    <w:p w:rsidR="006C466E" w:rsidRDefault="006C466E" w:rsidP="006C466E">
      <w:pPr>
        <w:pStyle w:val="10"/>
        <w:widowControl/>
        <w:autoSpaceDE w:val="0"/>
        <w:autoSpaceDN w:val="0"/>
        <w:spacing w:before="480" w:after="480" w:line="240" w:lineRule="atLeast"/>
        <w:textAlignment w:val="bottom"/>
        <w:rPr>
          <w:del w:id="146" w:author="mayan" w:date="2000-08-03T10:05:00Z"/>
          <w:sz w:val="21"/>
        </w:rPr>
      </w:pPr>
      <w:del w:id="147" w:author="mayan" w:date="2000-08-03T10:05:00Z">
        <w:r>
          <w:rPr>
            <w:rFonts w:hint="eastAsia"/>
            <w:sz w:val="21"/>
          </w:rPr>
          <w:delText>由此，我们可以看到软件用户手册是一个软件产品的基础，没有合格的软件用户手册就根本谈不上合格的软件产品。另一方面，良好的安装说明及软件功能与手册描述的一致性是对软件用户手册的两个基本要求。</w:delText>
        </w:r>
      </w:del>
    </w:p>
    <w:p w:rsidR="006C466E" w:rsidRDefault="006C466E" w:rsidP="006C466E">
      <w:pPr>
        <w:pStyle w:val="10"/>
        <w:widowControl/>
        <w:autoSpaceDE w:val="0"/>
        <w:autoSpaceDN w:val="0"/>
        <w:spacing w:before="480" w:after="480" w:line="240" w:lineRule="atLeast"/>
        <w:textAlignment w:val="bottom"/>
        <w:rPr>
          <w:del w:id="148" w:author="mayan" w:date="2000-08-03T10:05:00Z"/>
          <w:sz w:val="21"/>
        </w:rPr>
      </w:pPr>
      <w:del w:id="149" w:author="mayan" w:date="2000-08-03T10:05:00Z">
        <w:r>
          <w:rPr>
            <w:rFonts w:hint="eastAsia"/>
            <w:sz w:val="21"/>
          </w:rPr>
          <w:delText>我们编写的用户手册要达到两个目的：</w:delText>
        </w:r>
      </w:del>
    </w:p>
    <w:p w:rsidR="006C466E" w:rsidRDefault="006C466E" w:rsidP="006C466E">
      <w:pPr>
        <w:pStyle w:val="10"/>
        <w:widowControl/>
        <w:numPr>
          <w:numberingChange w:id="150" w:author="mayan" w:date="2000-07-28T13:43:00Z" w:original="%1:1:0:."/>
        </w:numPr>
        <w:autoSpaceDE w:val="0"/>
        <w:autoSpaceDN w:val="0"/>
        <w:spacing w:before="480" w:after="480" w:line="240" w:lineRule="atLeast"/>
        <w:textAlignment w:val="bottom"/>
        <w:rPr>
          <w:del w:id="151" w:author="mayan" w:date="2000-08-03T10:05:00Z"/>
          <w:sz w:val="21"/>
        </w:rPr>
      </w:pPr>
      <w:del w:id="152" w:author="mayan" w:date="2000-08-03T10:05:00Z">
        <w:r>
          <w:rPr>
            <w:rFonts w:hint="eastAsia"/>
            <w:sz w:val="21"/>
          </w:rPr>
          <w:delText>让用户手册成为用户学习使用我们产品的最好教材。用户通过阅读用户手册，应该对我们产品的功能、操作有一定的认识；按照用户手册上的说明，通过实际操作，用户应该能够迅速掌握我们产品的使用方法。</w:delText>
        </w:r>
      </w:del>
    </w:p>
    <w:p w:rsidR="006C466E" w:rsidRDefault="006C466E" w:rsidP="006C466E">
      <w:pPr>
        <w:pStyle w:val="10"/>
        <w:widowControl/>
        <w:numPr>
          <w:numberingChange w:id="153" w:author="mayan" w:date="2000-07-28T13:43:00Z" w:original="%1:2:0:."/>
        </w:numPr>
        <w:autoSpaceDE w:val="0"/>
        <w:autoSpaceDN w:val="0"/>
        <w:spacing w:before="480" w:after="480" w:line="240" w:lineRule="atLeast"/>
        <w:textAlignment w:val="bottom"/>
        <w:rPr>
          <w:del w:id="154" w:author="mayan" w:date="2000-08-03T10:05:00Z"/>
          <w:sz w:val="21"/>
        </w:rPr>
      </w:pPr>
      <w:del w:id="155" w:author="mayan" w:date="2000-08-03T10:05:00Z">
        <w:r>
          <w:rPr>
            <w:rFonts w:hint="eastAsia"/>
            <w:sz w:val="21"/>
          </w:rPr>
          <w:delTex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delText>
        </w:r>
      </w:del>
    </w:p>
    <w:p w:rsidR="006C466E" w:rsidRDefault="006C466E" w:rsidP="006C466E">
      <w:pPr>
        <w:pStyle w:val="10"/>
        <w:widowControl/>
        <w:autoSpaceDE w:val="0"/>
        <w:autoSpaceDN w:val="0"/>
        <w:spacing w:before="480" w:after="480" w:line="240" w:lineRule="atLeast"/>
        <w:textAlignment w:val="bottom"/>
        <w:rPr>
          <w:del w:id="156" w:author="mayan" w:date="2000-08-03T10:05:00Z"/>
          <w:sz w:val="21"/>
        </w:rPr>
      </w:pPr>
      <w:del w:id="157" w:author="mayan" w:date="2000-08-03T10:05:00Z">
        <w:r>
          <w:rPr>
            <w:rFonts w:hint="eastAsia"/>
            <w:sz w:val="21"/>
          </w:rPr>
          <w:delText>为达到这两个目标，在一般情况下，用户手册应该包含如下几个方面的内容：</w:delText>
        </w:r>
      </w:del>
    </w:p>
    <w:p w:rsidR="006C466E" w:rsidRDefault="006C466E" w:rsidP="006C466E">
      <w:pPr>
        <w:pStyle w:val="10"/>
        <w:widowControl/>
        <w:numPr>
          <w:numberingChange w:id="158" w:author="mayan" w:date="2000-07-28T13:43:00Z" w:original="%1:1:0:."/>
        </w:numPr>
        <w:autoSpaceDE w:val="0"/>
        <w:autoSpaceDN w:val="0"/>
        <w:spacing w:before="480" w:after="480" w:line="240" w:lineRule="atLeast"/>
        <w:textAlignment w:val="bottom"/>
        <w:rPr>
          <w:del w:id="159" w:author="mayan" w:date="2000-08-03T10:05:00Z"/>
          <w:sz w:val="21"/>
        </w:rPr>
      </w:pPr>
      <w:del w:id="160" w:author="mayan" w:date="2000-08-03T10:05:00Z">
        <w:r>
          <w:rPr>
            <w:rFonts w:hint="eastAsia"/>
            <w:sz w:val="21"/>
          </w:rPr>
          <w:delText>封面</w:delText>
        </w:r>
      </w:del>
    </w:p>
    <w:p w:rsidR="006C466E" w:rsidRDefault="006C466E" w:rsidP="006C466E">
      <w:pPr>
        <w:pStyle w:val="10"/>
        <w:widowControl/>
        <w:numPr>
          <w:numberingChange w:id="161" w:author="mayan" w:date="2000-07-28T13:43:00Z" w:original="%1:2:0:."/>
        </w:numPr>
        <w:autoSpaceDE w:val="0"/>
        <w:autoSpaceDN w:val="0"/>
        <w:spacing w:before="480" w:after="480" w:line="240" w:lineRule="atLeast"/>
        <w:textAlignment w:val="bottom"/>
        <w:rPr>
          <w:del w:id="162" w:author="mayan" w:date="2000-08-03T10:05:00Z"/>
          <w:sz w:val="21"/>
        </w:rPr>
      </w:pPr>
      <w:del w:id="163" w:author="mayan" w:date="2000-08-03T10:05:00Z">
        <w:r>
          <w:rPr>
            <w:rFonts w:hint="eastAsia"/>
            <w:sz w:val="21"/>
          </w:rPr>
          <w:delText>二封</w:delText>
        </w:r>
      </w:del>
    </w:p>
    <w:p w:rsidR="006C466E" w:rsidRDefault="006C466E" w:rsidP="006C466E">
      <w:pPr>
        <w:pStyle w:val="10"/>
        <w:widowControl/>
        <w:numPr>
          <w:numberingChange w:id="164" w:author="mayan" w:date="2000-07-28T13:43:00Z" w:original="%1:3:0:."/>
        </w:numPr>
        <w:autoSpaceDE w:val="0"/>
        <w:autoSpaceDN w:val="0"/>
        <w:spacing w:before="480" w:after="480" w:line="240" w:lineRule="atLeast"/>
        <w:textAlignment w:val="bottom"/>
        <w:rPr>
          <w:del w:id="165" w:author="mayan" w:date="2000-08-03T10:05:00Z"/>
          <w:sz w:val="21"/>
        </w:rPr>
      </w:pPr>
      <w:del w:id="166" w:author="mayan" w:date="2000-08-03T10:05:00Z">
        <w:r>
          <w:rPr>
            <w:rFonts w:hint="eastAsia"/>
            <w:sz w:val="21"/>
          </w:rPr>
          <w:delText>版权</w:delText>
        </w:r>
      </w:del>
    </w:p>
    <w:p w:rsidR="006C466E" w:rsidRDefault="006C466E" w:rsidP="006C466E">
      <w:pPr>
        <w:pStyle w:val="10"/>
        <w:widowControl/>
        <w:numPr>
          <w:numberingChange w:id="167" w:author="mayan" w:date="2000-07-28T13:43:00Z" w:original="%1:4:0:."/>
        </w:numPr>
        <w:autoSpaceDE w:val="0"/>
        <w:autoSpaceDN w:val="0"/>
        <w:spacing w:before="480" w:after="480" w:line="240" w:lineRule="atLeast"/>
        <w:textAlignment w:val="bottom"/>
        <w:rPr>
          <w:del w:id="168" w:author="mayan" w:date="2000-08-03T10:05:00Z"/>
          <w:sz w:val="21"/>
        </w:rPr>
      </w:pPr>
      <w:del w:id="169" w:author="mayan" w:date="2000-08-03T10:05:00Z">
        <w:r>
          <w:rPr>
            <w:rFonts w:hint="eastAsia"/>
            <w:sz w:val="21"/>
          </w:rPr>
          <w:delText>声明</w:delText>
        </w:r>
      </w:del>
    </w:p>
    <w:p w:rsidR="006C466E" w:rsidRDefault="006C466E" w:rsidP="006C466E">
      <w:pPr>
        <w:pStyle w:val="10"/>
        <w:widowControl/>
        <w:numPr>
          <w:numberingChange w:id="170" w:author="mayan" w:date="2000-07-28T13:43:00Z" w:original="%1:5:0:."/>
        </w:numPr>
        <w:autoSpaceDE w:val="0"/>
        <w:autoSpaceDN w:val="0"/>
        <w:spacing w:before="480" w:after="480" w:line="240" w:lineRule="atLeast"/>
        <w:textAlignment w:val="bottom"/>
        <w:rPr>
          <w:del w:id="171" w:author="mayan" w:date="2000-08-03T10:05:00Z"/>
          <w:sz w:val="21"/>
        </w:rPr>
      </w:pPr>
      <w:del w:id="172" w:author="mayan" w:date="2000-08-03T10:05:00Z">
        <w:r>
          <w:rPr>
            <w:rFonts w:hint="eastAsia"/>
            <w:sz w:val="21"/>
          </w:rPr>
          <w:delText>前言</w:delText>
        </w:r>
      </w:del>
    </w:p>
    <w:p w:rsidR="006C466E" w:rsidRDefault="006C466E" w:rsidP="006C466E">
      <w:pPr>
        <w:pStyle w:val="10"/>
        <w:widowControl/>
        <w:numPr>
          <w:numberingChange w:id="173" w:author="mayan" w:date="2000-07-28T13:43:00Z" w:original="%1:6:0:."/>
        </w:numPr>
        <w:autoSpaceDE w:val="0"/>
        <w:autoSpaceDN w:val="0"/>
        <w:spacing w:before="480" w:after="480" w:line="240" w:lineRule="atLeast"/>
        <w:textAlignment w:val="bottom"/>
        <w:rPr>
          <w:del w:id="174" w:author="mayan" w:date="2000-08-03T10:05:00Z"/>
          <w:sz w:val="21"/>
        </w:rPr>
      </w:pPr>
      <w:del w:id="175" w:author="mayan" w:date="2000-08-03T10:05:00Z">
        <w:r>
          <w:rPr>
            <w:rFonts w:hint="eastAsia"/>
            <w:sz w:val="21"/>
          </w:rPr>
          <w:delText>阅读指南</w:delText>
        </w:r>
      </w:del>
    </w:p>
    <w:p w:rsidR="006C466E" w:rsidRDefault="006C466E" w:rsidP="006C466E">
      <w:pPr>
        <w:pStyle w:val="10"/>
        <w:widowControl/>
        <w:numPr>
          <w:numberingChange w:id="176" w:author="mayan" w:date="2000-07-28T13:43:00Z" w:original="%1:7:0:."/>
        </w:numPr>
        <w:autoSpaceDE w:val="0"/>
        <w:autoSpaceDN w:val="0"/>
        <w:spacing w:before="480" w:after="480" w:line="240" w:lineRule="atLeast"/>
        <w:textAlignment w:val="bottom"/>
        <w:rPr>
          <w:del w:id="177" w:author="mayan" w:date="2000-08-03T10:05:00Z"/>
          <w:sz w:val="21"/>
        </w:rPr>
      </w:pPr>
      <w:del w:id="178" w:author="mayan" w:date="2000-08-03T10:05:00Z">
        <w:r>
          <w:rPr>
            <w:rFonts w:hint="eastAsia"/>
            <w:sz w:val="21"/>
          </w:rPr>
          <w:lastRenderedPageBreak/>
          <w:delText>目录</w:delText>
        </w:r>
      </w:del>
    </w:p>
    <w:p w:rsidR="006C466E" w:rsidRDefault="006C466E" w:rsidP="006C466E">
      <w:pPr>
        <w:pStyle w:val="10"/>
        <w:widowControl/>
        <w:numPr>
          <w:numberingChange w:id="179" w:author="mayan" w:date="2000-07-28T13:43:00Z" w:original="%1:8:0:."/>
        </w:numPr>
        <w:autoSpaceDE w:val="0"/>
        <w:autoSpaceDN w:val="0"/>
        <w:spacing w:before="480" w:after="480" w:line="240" w:lineRule="atLeast"/>
        <w:textAlignment w:val="bottom"/>
        <w:rPr>
          <w:del w:id="180" w:author="mayan" w:date="2000-08-03T10:05:00Z"/>
          <w:sz w:val="21"/>
        </w:rPr>
      </w:pPr>
      <w:del w:id="181" w:author="mayan" w:date="2000-08-03T10:05:00Z">
        <w:r>
          <w:rPr>
            <w:rFonts w:hint="eastAsia"/>
            <w:sz w:val="21"/>
          </w:rPr>
          <w:delText>基础知识介绍〖条件〗</w:delText>
        </w:r>
      </w:del>
    </w:p>
    <w:p w:rsidR="006C466E" w:rsidRDefault="006C466E" w:rsidP="006C466E">
      <w:pPr>
        <w:pStyle w:val="10"/>
        <w:widowControl/>
        <w:numPr>
          <w:numberingChange w:id="182" w:author="mayan" w:date="2000-07-28T13:43:00Z" w:original="%1:9:0:."/>
        </w:numPr>
        <w:autoSpaceDE w:val="0"/>
        <w:autoSpaceDN w:val="0"/>
        <w:spacing w:before="480" w:after="480" w:line="240" w:lineRule="atLeast"/>
        <w:textAlignment w:val="bottom"/>
        <w:rPr>
          <w:del w:id="183" w:author="mayan" w:date="2000-08-03T10:05:00Z"/>
          <w:sz w:val="21"/>
        </w:rPr>
      </w:pPr>
      <w:del w:id="184" w:author="mayan" w:date="2000-08-03T10:05:00Z">
        <w:r>
          <w:rPr>
            <w:rFonts w:hint="eastAsia"/>
            <w:sz w:val="21"/>
          </w:rPr>
          <w:delText>系统安装</w:delText>
        </w:r>
        <w:r>
          <w:rPr>
            <w:sz w:val="21"/>
          </w:rPr>
          <w:delText>(</w:delText>
        </w:r>
        <w:r>
          <w:rPr>
            <w:rFonts w:hint="eastAsia"/>
            <w:sz w:val="21"/>
          </w:rPr>
          <w:delText>包括必要的硬件安装</w:delText>
        </w:r>
        <w:r>
          <w:rPr>
            <w:sz w:val="21"/>
          </w:rPr>
          <w:delText>)</w:delText>
        </w:r>
        <w:r>
          <w:rPr>
            <w:rFonts w:hint="eastAsia"/>
            <w:sz w:val="21"/>
          </w:rPr>
          <w:delText>及启动</w:delText>
        </w:r>
      </w:del>
    </w:p>
    <w:p w:rsidR="006C466E" w:rsidRDefault="006C466E" w:rsidP="006C466E">
      <w:pPr>
        <w:pStyle w:val="10"/>
        <w:widowControl/>
        <w:numPr>
          <w:numberingChange w:id="185" w:author="mayan" w:date="2000-07-28T13:43:00Z" w:original="%1:10:0:."/>
        </w:numPr>
        <w:autoSpaceDE w:val="0"/>
        <w:autoSpaceDN w:val="0"/>
        <w:spacing w:before="480" w:after="480" w:line="240" w:lineRule="atLeast"/>
        <w:textAlignment w:val="bottom"/>
        <w:rPr>
          <w:del w:id="186" w:author="mayan" w:date="2000-08-03T10:05:00Z"/>
          <w:sz w:val="21"/>
        </w:rPr>
      </w:pPr>
      <w:del w:id="187" w:author="mayan" w:date="2000-08-03T10:05:00Z">
        <w:r>
          <w:rPr>
            <w:rFonts w:hint="eastAsia"/>
            <w:sz w:val="21"/>
          </w:rPr>
          <w:delText>系统操作说明</w:delText>
        </w:r>
      </w:del>
    </w:p>
    <w:p w:rsidR="006C466E" w:rsidRDefault="006C466E" w:rsidP="006C466E">
      <w:pPr>
        <w:pStyle w:val="10"/>
        <w:widowControl/>
        <w:numPr>
          <w:numberingChange w:id="188" w:author="mayan" w:date="2000-07-28T13:43:00Z" w:original="%1:11:0:."/>
        </w:numPr>
        <w:autoSpaceDE w:val="0"/>
        <w:autoSpaceDN w:val="0"/>
        <w:spacing w:before="480" w:after="480" w:line="240" w:lineRule="atLeast"/>
        <w:textAlignment w:val="bottom"/>
        <w:rPr>
          <w:del w:id="189" w:author="mayan" w:date="2000-08-03T10:05:00Z"/>
          <w:sz w:val="21"/>
        </w:rPr>
      </w:pPr>
      <w:del w:id="190" w:author="mayan" w:date="2000-08-03T10:05:00Z">
        <w:r>
          <w:rPr>
            <w:rFonts w:hint="eastAsia"/>
            <w:sz w:val="21"/>
          </w:rPr>
          <w:delText>系统及数据维护</w:delText>
        </w:r>
      </w:del>
    </w:p>
    <w:p w:rsidR="006C466E" w:rsidRDefault="006C466E" w:rsidP="006C466E">
      <w:pPr>
        <w:pStyle w:val="10"/>
        <w:widowControl/>
        <w:numPr>
          <w:numberingChange w:id="191" w:author="mayan" w:date="2000-07-28T13:43:00Z" w:original="%1:12:0:."/>
        </w:numPr>
        <w:autoSpaceDE w:val="0"/>
        <w:autoSpaceDN w:val="0"/>
        <w:spacing w:before="480" w:after="480" w:line="240" w:lineRule="atLeast"/>
        <w:textAlignment w:val="bottom"/>
        <w:rPr>
          <w:del w:id="192" w:author="mayan" w:date="2000-08-03T10:05:00Z"/>
          <w:sz w:val="21"/>
        </w:rPr>
      </w:pPr>
      <w:del w:id="193" w:author="mayan" w:date="2000-08-03T10:05:00Z">
        <w:r>
          <w:rPr>
            <w:rFonts w:hint="eastAsia"/>
            <w:sz w:val="21"/>
          </w:rPr>
          <w:delText>例题〖条件〗</w:delText>
        </w:r>
      </w:del>
    </w:p>
    <w:p w:rsidR="006C466E" w:rsidRDefault="006C466E" w:rsidP="006C466E">
      <w:pPr>
        <w:pStyle w:val="10"/>
        <w:widowControl/>
        <w:numPr>
          <w:numberingChange w:id="194" w:author="mayan" w:date="2000-07-28T13:43:00Z" w:original="%1:13:0:."/>
        </w:numPr>
        <w:autoSpaceDE w:val="0"/>
        <w:autoSpaceDN w:val="0"/>
        <w:spacing w:before="480" w:after="480" w:line="240" w:lineRule="atLeast"/>
        <w:textAlignment w:val="bottom"/>
        <w:rPr>
          <w:del w:id="195" w:author="mayan" w:date="2000-08-03T10:05:00Z"/>
          <w:sz w:val="21"/>
        </w:rPr>
      </w:pPr>
      <w:del w:id="196" w:author="mayan" w:date="2000-08-03T10:05:00Z">
        <w:r>
          <w:rPr>
            <w:rFonts w:hint="eastAsia"/>
            <w:sz w:val="21"/>
          </w:rPr>
          <w:delText>各种附录</w:delText>
        </w:r>
      </w:del>
    </w:p>
    <w:p w:rsidR="006C466E" w:rsidRDefault="006C466E" w:rsidP="006C466E">
      <w:pPr>
        <w:pStyle w:val="10"/>
        <w:widowControl/>
        <w:autoSpaceDE w:val="0"/>
        <w:autoSpaceDN w:val="0"/>
        <w:spacing w:before="480" w:after="480" w:line="240" w:lineRule="atLeast"/>
        <w:textAlignment w:val="bottom"/>
        <w:rPr>
          <w:del w:id="197" w:author="mayan" w:date="2000-08-03T10:05:00Z"/>
          <w:sz w:val="21"/>
        </w:rPr>
      </w:pPr>
      <w:del w:id="198" w:author="mayan" w:date="2000-08-03T10:05:00Z">
        <w:r>
          <w:rPr>
            <w:rFonts w:hint="eastAsia"/>
            <w:sz w:val="24"/>
          </w:rPr>
          <w:delText>【注意】</w:delText>
        </w:r>
        <w:r>
          <w:rPr>
            <w:rFonts w:hint="eastAsia"/>
            <w:sz w:val="21"/>
          </w:rPr>
          <w:delTex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delText>
        </w:r>
      </w:del>
    </w:p>
    <w:p w:rsidR="006C466E" w:rsidRDefault="006C466E" w:rsidP="006C466E">
      <w:pPr>
        <w:pStyle w:val="10"/>
        <w:widowControl/>
        <w:autoSpaceDE w:val="0"/>
        <w:autoSpaceDN w:val="0"/>
        <w:spacing w:before="480" w:after="480" w:line="240" w:lineRule="atLeast"/>
        <w:textAlignment w:val="bottom"/>
        <w:rPr>
          <w:del w:id="199" w:author="mayan" w:date="2000-08-03T10:05:00Z"/>
          <w:sz w:val="21"/>
        </w:rPr>
      </w:pPr>
      <w:del w:id="200" w:author="mayan" w:date="2000-08-03T10:05:00Z">
        <w:r>
          <w:rPr>
            <w:sz w:val="21"/>
          </w:rPr>
          <w:br w:type="page"/>
        </w:r>
        <w:r>
          <w:rPr>
            <w:rFonts w:hint="eastAsia"/>
            <w:sz w:val="28"/>
          </w:rPr>
          <w:lastRenderedPageBreak/>
          <w:delText>§</w:delText>
        </w:r>
        <w:r>
          <w:rPr>
            <w:sz w:val="28"/>
          </w:rPr>
          <w:delText xml:space="preserve">2.2 </w:delText>
        </w:r>
        <w:r>
          <w:rPr>
            <w:rFonts w:hint="eastAsia"/>
            <w:sz w:val="28"/>
          </w:rPr>
          <w:delText>用户手册的内容</w:delText>
        </w:r>
      </w:del>
    </w:p>
    <w:p w:rsidR="006C466E" w:rsidRDefault="006C466E" w:rsidP="006C466E">
      <w:pPr>
        <w:pStyle w:val="10"/>
        <w:widowControl/>
        <w:autoSpaceDE w:val="0"/>
        <w:autoSpaceDN w:val="0"/>
        <w:spacing w:before="480" w:after="480" w:line="240" w:lineRule="atLeast"/>
        <w:textAlignment w:val="bottom"/>
        <w:outlineLvl w:val="0"/>
        <w:rPr>
          <w:del w:id="201" w:author="mayan" w:date="2000-08-03T10:05:00Z"/>
          <w:sz w:val="24"/>
        </w:rPr>
      </w:pPr>
      <w:del w:id="202" w:author="mayan" w:date="2000-08-03T10:05:00Z">
        <w:r>
          <w:rPr>
            <w:rFonts w:hint="eastAsia"/>
            <w:sz w:val="24"/>
          </w:rPr>
          <w:delText>§</w:delText>
        </w:r>
        <w:r>
          <w:rPr>
            <w:sz w:val="24"/>
          </w:rPr>
          <w:delText xml:space="preserve">2.2.1 </w:delText>
        </w:r>
        <w:r>
          <w:rPr>
            <w:rFonts w:hint="eastAsia"/>
            <w:sz w:val="24"/>
          </w:rPr>
          <w:delText>封面</w:delText>
        </w:r>
      </w:del>
    </w:p>
    <w:p w:rsidR="006C466E" w:rsidRDefault="006C466E" w:rsidP="006C466E">
      <w:pPr>
        <w:pStyle w:val="10"/>
        <w:widowControl/>
        <w:autoSpaceDE w:val="0"/>
        <w:autoSpaceDN w:val="0"/>
        <w:spacing w:before="480" w:after="480" w:line="240" w:lineRule="atLeast"/>
        <w:textAlignment w:val="bottom"/>
        <w:outlineLvl w:val="0"/>
        <w:rPr>
          <w:del w:id="203" w:author="mayan" w:date="2000-08-03T10:05:00Z"/>
          <w:sz w:val="21"/>
        </w:rPr>
      </w:pPr>
      <w:del w:id="204" w:author="mayan" w:date="2000-08-03T10:05:00Z">
        <w:r>
          <w:rPr>
            <w:rFonts w:hint="eastAsia"/>
            <w:sz w:val="21"/>
          </w:rPr>
          <w:delText>封面内容应包括公司的ICON、软件名称及版本号、公司名称及手册印刷时间。</w:delText>
        </w:r>
      </w:del>
    </w:p>
    <w:p w:rsidR="006C466E" w:rsidRDefault="006C466E" w:rsidP="006C466E">
      <w:pPr>
        <w:pStyle w:val="10"/>
        <w:widowControl/>
        <w:autoSpaceDE w:val="0"/>
        <w:autoSpaceDN w:val="0"/>
        <w:spacing w:before="480" w:after="480" w:line="240" w:lineRule="atLeast"/>
        <w:textAlignment w:val="bottom"/>
        <w:outlineLvl w:val="0"/>
        <w:rPr>
          <w:del w:id="205" w:author="mayan" w:date="2000-08-03T10:05:00Z"/>
          <w:sz w:val="24"/>
        </w:rPr>
      </w:pPr>
      <w:del w:id="206" w:author="mayan" w:date="2000-08-03T10:05:00Z">
        <w:r>
          <w:rPr>
            <w:rFonts w:hint="eastAsia"/>
            <w:sz w:val="24"/>
          </w:rPr>
          <w:delText>§</w:delText>
        </w:r>
        <w:r>
          <w:rPr>
            <w:sz w:val="24"/>
          </w:rPr>
          <w:delText>2.2.</w:delText>
        </w:r>
        <w:r>
          <w:rPr>
            <w:rFonts w:hint="eastAsia"/>
            <w:sz w:val="24"/>
          </w:rPr>
          <w:delText>2</w:delText>
        </w:r>
        <w:r>
          <w:rPr>
            <w:sz w:val="24"/>
          </w:rPr>
          <w:delText xml:space="preserve"> </w:delText>
        </w:r>
        <w:r>
          <w:rPr>
            <w:rFonts w:hint="eastAsia"/>
            <w:sz w:val="24"/>
          </w:rPr>
          <w:delText>二封</w:delText>
        </w:r>
      </w:del>
    </w:p>
    <w:p w:rsidR="006C466E" w:rsidRDefault="006C466E" w:rsidP="006C466E">
      <w:pPr>
        <w:pStyle w:val="10"/>
        <w:widowControl/>
        <w:autoSpaceDE w:val="0"/>
        <w:autoSpaceDN w:val="0"/>
        <w:spacing w:before="480" w:after="480" w:line="240" w:lineRule="atLeast"/>
        <w:textAlignment w:val="bottom"/>
        <w:outlineLvl w:val="0"/>
        <w:rPr>
          <w:del w:id="207" w:author="mayan" w:date="2000-08-03T10:05:00Z"/>
          <w:rFonts w:ascii="隶书"/>
          <w:sz w:val="21"/>
        </w:rPr>
      </w:pPr>
      <w:del w:id="208" w:author="mayan" w:date="2000-08-03T10:05:00Z">
        <w:r>
          <w:rPr>
            <w:rFonts w:ascii="隶书" w:hint="eastAsia"/>
            <w:sz w:val="21"/>
          </w:rPr>
          <w:delText>二封正面为软件名称及版本号、公司名称、手册印刷时间、公司地址及服务电话等。以</w:delText>
        </w:r>
        <w:r>
          <w:rPr>
            <w:rFonts w:hint="eastAsia"/>
            <w:sz w:val="21"/>
          </w:rPr>
          <w:delText>EDD</w:delText>
        </w:r>
        <w:r>
          <w:rPr>
            <w:sz w:val="21"/>
          </w:rPr>
          <w:delText xml:space="preserve">/AutoCAD R14 </w:delText>
        </w:r>
        <w:r>
          <w:rPr>
            <w:rFonts w:hint="eastAsia"/>
            <w:sz w:val="21"/>
          </w:rPr>
          <w:delText>4</w:delText>
        </w:r>
        <w:r>
          <w:rPr>
            <w:rFonts w:ascii="隶书" w:hint="eastAsia"/>
            <w:sz w:val="21"/>
          </w:rPr>
          <w:delText>.0</w:delText>
        </w:r>
        <w:r>
          <w:rPr>
            <w:rFonts w:ascii="隶书" w:hint="eastAsia"/>
            <w:sz w:val="21"/>
          </w:rPr>
          <w:delText>用户手册手册为例，其形式如下：</w:delText>
        </w:r>
      </w:del>
    </w:p>
    <w:p w:rsidR="006C466E" w:rsidRDefault="006C466E" w:rsidP="006C466E">
      <w:pPr>
        <w:pStyle w:val="10"/>
        <w:widowControl/>
        <w:autoSpaceDE w:val="0"/>
        <w:autoSpaceDN w:val="0"/>
        <w:spacing w:before="480" w:after="480" w:line="240" w:lineRule="atLeast"/>
        <w:textAlignment w:val="bottom"/>
        <w:outlineLvl w:val="0"/>
        <w:rPr>
          <w:del w:id="209" w:author="mayan" w:date="2000-08-03T10:05:00Z"/>
        </w:rPr>
      </w:pPr>
      <w:del w:id="210" w:author="mayan" w:date="2000-08-03T10:05:00Z">
        <w:r>
          <w:delText>EDD/AutoCAD R14 V4.0</w:delText>
        </w:r>
        <w:r>
          <w:rPr>
            <w:rFonts w:hint="eastAsia"/>
          </w:rPr>
          <w:delText>用户手册</w:delText>
        </w:r>
      </w:del>
    </w:p>
    <w:p w:rsidR="006C466E" w:rsidRDefault="00162F5B" w:rsidP="006C466E">
      <w:pPr>
        <w:pStyle w:val="10"/>
        <w:widowControl/>
        <w:autoSpaceDE w:val="0"/>
        <w:autoSpaceDN w:val="0"/>
        <w:spacing w:before="480" w:after="480" w:line="240" w:lineRule="atLeast"/>
        <w:textAlignment w:val="bottom"/>
        <w:outlineLvl w:val="0"/>
        <w:rPr>
          <w:del w:id="211" w:author="mayan" w:date="2000-08-03T10:05:00Z"/>
          <w:sz w:val="18"/>
        </w:rPr>
      </w:pPr>
      <w:del w:id="212" w:author="mayan" w:date="2000-08-03T10:05:00Z">
        <w:r>
          <w:rPr>
            <w:noProof/>
            <w:position w:val="-6"/>
            <w:sz w:val="18"/>
            <w:rPrChange w:id="213" w:author="Unknown">
              <w:rPr>
                <w:noProof/>
              </w:rPr>
            </w:rPrChange>
          </w:rPr>
          <w:drawing>
            <wp:inline distT="0" distB="0" distL="0" distR="0">
              <wp:extent cx="765810" cy="191135"/>
              <wp:effectExtent l="0" t="0" r="0" b="0"/>
              <wp:docPr id="3" name="图片 1"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lpin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sidR="006C466E">
          <w:rPr>
            <w:rFonts w:hint="eastAsia"/>
            <w:position w:val="-6"/>
            <w:sz w:val="18"/>
          </w:rPr>
          <w:delText xml:space="preserve"> </w:delText>
        </w:r>
        <w:r w:rsidR="006C466E">
          <w:rPr>
            <w:rFonts w:hint="eastAsia"/>
            <w:sz w:val="18"/>
          </w:rPr>
          <w:delText>沈阳东大阿尔派软件股份有限公司</w:delText>
        </w:r>
      </w:del>
    </w:p>
    <w:p w:rsidR="006C466E" w:rsidRDefault="006C466E" w:rsidP="006C466E">
      <w:pPr>
        <w:pStyle w:val="10"/>
        <w:widowControl/>
        <w:autoSpaceDE w:val="0"/>
        <w:autoSpaceDN w:val="0"/>
        <w:spacing w:before="480" w:after="480" w:line="240" w:lineRule="atLeast"/>
        <w:textAlignment w:val="bottom"/>
        <w:outlineLvl w:val="0"/>
        <w:rPr>
          <w:del w:id="214" w:author="mayan" w:date="2000-08-03T10:05:00Z"/>
          <w:sz w:val="18"/>
        </w:rPr>
      </w:pPr>
      <w:del w:id="215" w:author="mayan" w:date="2000-08-03T10:05:00Z">
        <w:r>
          <w:rPr>
            <w:rFonts w:hint="eastAsia"/>
            <w:sz w:val="18"/>
          </w:rPr>
          <w:delText>地址：沈阳市和平区三好街84-2号</w:delText>
        </w:r>
      </w:del>
    </w:p>
    <w:p w:rsidR="006C466E" w:rsidRDefault="006C466E" w:rsidP="006C466E">
      <w:pPr>
        <w:pStyle w:val="10"/>
        <w:widowControl/>
        <w:autoSpaceDE w:val="0"/>
        <w:autoSpaceDN w:val="0"/>
        <w:spacing w:before="480" w:after="480" w:line="240" w:lineRule="atLeast"/>
        <w:textAlignment w:val="bottom"/>
        <w:outlineLvl w:val="0"/>
        <w:rPr>
          <w:del w:id="216" w:author="mayan" w:date="2000-08-03T10:05:00Z"/>
          <w:sz w:val="18"/>
        </w:rPr>
      </w:pPr>
      <w:del w:id="217" w:author="mayan" w:date="2000-08-03T10:05:00Z">
        <w:r>
          <w:rPr>
            <w:rFonts w:hint="eastAsia"/>
            <w:sz w:val="18"/>
          </w:rPr>
          <w:delText>电话：</w:delText>
        </w:r>
        <w:r>
          <w:rPr>
            <w:sz w:val="18"/>
          </w:rPr>
          <w:delText>(024)23841748     (024)23783000</w:delText>
        </w:r>
      </w:del>
    </w:p>
    <w:p w:rsidR="006C466E" w:rsidRDefault="006C466E" w:rsidP="006C466E">
      <w:pPr>
        <w:pStyle w:val="10"/>
        <w:widowControl/>
        <w:autoSpaceDE w:val="0"/>
        <w:autoSpaceDN w:val="0"/>
        <w:spacing w:before="480" w:after="480" w:line="240" w:lineRule="atLeast"/>
        <w:textAlignment w:val="bottom"/>
        <w:outlineLvl w:val="0"/>
        <w:rPr>
          <w:del w:id="218" w:author="mayan" w:date="2000-08-03T10:05:00Z"/>
          <w:sz w:val="18"/>
        </w:rPr>
      </w:pPr>
      <w:del w:id="219" w:author="mayan" w:date="2000-08-03T10:05:00Z">
        <w:r>
          <w:rPr>
            <w:rFonts w:hint="eastAsia"/>
            <w:sz w:val="18"/>
          </w:rPr>
          <w:delText>传真：</w:delText>
        </w:r>
        <w:r>
          <w:rPr>
            <w:sz w:val="18"/>
          </w:rPr>
          <w:delText>(024)23890817     (024)23782266</w:delText>
        </w:r>
      </w:del>
    </w:p>
    <w:p w:rsidR="006C466E" w:rsidRDefault="006C466E" w:rsidP="006C466E">
      <w:pPr>
        <w:pStyle w:val="10"/>
        <w:widowControl/>
        <w:autoSpaceDE w:val="0"/>
        <w:autoSpaceDN w:val="0"/>
        <w:spacing w:before="480" w:after="480" w:line="240" w:lineRule="atLeast"/>
        <w:textAlignment w:val="bottom"/>
        <w:outlineLvl w:val="0"/>
        <w:rPr>
          <w:del w:id="220" w:author="mayan" w:date="2000-08-03T10:05:00Z"/>
          <w:sz w:val="18"/>
        </w:rPr>
      </w:pPr>
      <w:del w:id="221" w:author="mayan" w:date="2000-08-03T10:05:00Z">
        <w:r>
          <w:rPr>
            <w:rFonts w:hint="eastAsia"/>
            <w:sz w:val="18"/>
          </w:rPr>
          <w:delText>客户服务热线：800-890-8000</w:delText>
        </w:r>
      </w:del>
    </w:p>
    <w:p w:rsidR="006C466E" w:rsidRDefault="006C466E" w:rsidP="006C466E">
      <w:pPr>
        <w:pStyle w:val="10"/>
        <w:widowControl/>
        <w:autoSpaceDE w:val="0"/>
        <w:autoSpaceDN w:val="0"/>
        <w:spacing w:before="480" w:after="480" w:line="240" w:lineRule="atLeast"/>
        <w:textAlignment w:val="bottom"/>
        <w:outlineLvl w:val="0"/>
        <w:rPr>
          <w:del w:id="222" w:author="mayan" w:date="2000-08-03T10:05:00Z"/>
        </w:rPr>
      </w:pPr>
      <w:del w:id="223" w:author="mayan" w:date="2000-08-03T10:05:00Z">
        <w:r>
          <w:rPr>
            <w:rFonts w:hint="eastAsia"/>
            <w:sz w:val="18"/>
          </w:rPr>
          <w:delText>Email：</w:delText>
        </w:r>
        <w:r>
          <w:rPr>
            <w:sz w:val="18"/>
          </w:rPr>
          <w:delText>Service@neu-alpine.com</w:delText>
        </w:r>
      </w:del>
    </w:p>
    <w:p w:rsidR="006C466E" w:rsidRDefault="006C466E" w:rsidP="006C466E">
      <w:pPr>
        <w:pStyle w:val="10"/>
        <w:widowControl/>
        <w:autoSpaceDE w:val="0"/>
        <w:autoSpaceDN w:val="0"/>
        <w:spacing w:before="480" w:after="480" w:line="240" w:lineRule="atLeast"/>
        <w:textAlignment w:val="bottom"/>
        <w:outlineLvl w:val="0"/>
        <w:rPr>
          <w:del w:id="224" w:author="mayan" w:date="2000-08-03T10:05:00Z"/>
          <w:sz w:val="24"/>
        </w:rPr>
      </w:pPr>
      <w:del w:id="225" w:author="mayan" w:date="2000-08-03T10:05:00Z">
        <w:r>
          <w:rPr>
            <w:rFonts w:hint="eastAsia"/>
            <w:sz w:val="24"/>
          </w:rPr>
          <w:delText>§</w:delText>
        </w:r>
        <w:r>
          <w:rPr>
            <w:sz w:val="24"/>
          </w:rPr>
          <w:delText>2.2.</w:delText>
        </w:r>
        <w:r>
          <w:rPr>
            <w:rFonts w:hint="eastAsia"/>
            <w:sz w:val="24"/>
          </w:rPr>
          <w:delText>3</w:delText>
        </w:r>
        <w:r>
          <w:rPr>
            <w:sz w:val="24"/>
          </w:rPr>
          <w:delText xml:space="preserve"> </w:delText>
        </w:r>
        <w:r>
          <w:rPr>
            <w:rFonts w:hint="eastAsia"/>
            <w:sz w:val="24"/>
          </w:rPr>
          <w:delText>版权声明</w:delText>
        </w:r>
      </w:del>
    </w:p>
    <w:p w:rsidR="006C466E" w:rsidRDefault="006C466E" w:rsidP="006C466E">
      <w:pPr>
        <w:pStyle w:val="10"/>
        <w:widowControl/>
        <w:autoSpaceDE w:val="0"/>
        <w:autoSpaceDN w:val="0"/>
        <w:spacing w:before="480" w:after="480" w:line="240" w:lineRule="atLeast"/>
        <w:textAlignment w:val="bottom"/>
        <w:outlineLvl w:val="0"/>
        <w:rPr>
          <w:del w:id="226" w:author="mayan" w:date="2000-08-03T10:05:00Z"/>
          <w:sz w:val="21"/>
        </w:rPr>
      </w:pPr>
      <w:del w:id="227" w:author="mayan" w:date="2000-08-03T10:05:00Z">
        <w:r>
          <w:rPr>
            <w:rFonts w:hint="eastAsia"/>
            <w:sz w:val="21"/>
          </w:rPr>
          <w:delText>版权声明是保护我们所开发软件的产权、不使我们公司利益受到损害的一种方式。在版权声明中应该包括以下内容：</w:delText>
        </w:r>
      </w:del>
    </w:p>
    <w:p w:rsidR="006C466E" w:rsidRDefault="006C466E" w:rsidP="006C466E">
      <w:pPr>
        <w:pStyle w:val="10"/>
        <w:widowControl/>
        <w:numPr>
          <w:numberingChange w:id="228" w:author="mayan" w:date="2000-07-28T13:43:00Z" w:original="%1:1:0:."/>
        </w:numPr>
        <w:autoSpaceDE w:val="0"/>
        <w:autoSpaceDN w:val="0"/>
        <w:spacing w:before="480" w:after="480" w:line="240" w:lineRule="atLeast"/>
        <w:textAlignment w:val="bottom"/>
        <w:outlineLvl w:val="0"/>
        <w:rPr>
          <w:del w:id="229" w:author="mayan" w:date="2000-08-03T10:05:00Z"/>
          <w:sz w:val="21"/>
        </w:rPr>
      </w:pPr>
      <w:del w:id="230" w:author="mayan" w:date="2000-08-03T10:05:00Z">
        <w:r>
          <w:rPr>
            <w:rFonts w:hint="eastAsia"/>
            <w:sz w:val="21"/>
          </w:rPr>
          <w:delText>对我们所提供的软件及用户手册的保护声明。</w:delText>
        </w:r>
      </w:del>
    </w:p>
    <w:p w:rsidR="006C466E" w:rsidRDefault="006C466E" w:rsidP="006C466E">
      <w:pPr>
        <w:pStyle w:val="10"/>
        <w:widowControl/>
        <w:numPr>
          <w:numberingChange w:id="231" w:author="mayan" w:date="2000-07-28T13:43:00Z" w:original="%1:2:0:."/>
        </w:numPr>
        <w:autoSpaceDE w:val="0"/>
        <w:autoSpaceDN w:val="0"/>
        <w:spacing w:before="480" w:after="480" w:line="240" w:lineRule="atLeast"/>
        <w:textAlignment w:val="bottom"/>
        <w:outlineLvl w:val="0"/>
        <w:rPr>
          <w:del w:id="232" w:author="mayan" w:date="2000-08-03T10:05:00Z"/>
          <w:sz w:val="21"/>
        </w:rPr>
      </w:pPr>
      <w:del w:id="233" w:author="mayan" w:date="2000-08-03T10:05:00Z">
        <w:r>
          <w:rPr>
            <w:rFonts w:hint="eastAsia"/>
            <w:sz w:val="21"/>
          </w:rPr>
          <w:delText>对我们的软件及商标</w:delText>
        </w:r>
        <w:r w:rsidR="00162F5B">
          <w:rPr>
            <w:noProof/>
            <w:position w:val="-6"/>
            <w:sz w:val="18"/>
            <w:rPrChange w:id="234" w:author="Unknown">
              <w:rPr>
                <w:noProof/>
              </w:rPr>
            </w:rPrChange>
          </w:rPr>
          <w:drawing>
            <wp:inline distT="0" distB="0" distL="0" distR="0">
              <wp:extent cx="765810" cy="191135"/>
              <wp:effectExtent l="0" t="0" r="0" b="0"/>
              <wp:docPr id="2" name="图片 2"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alpin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Pr>
            <w:rFonts w:hint="eastAsia"/>
            <w:position w:val="-6"/>
            <w:sz w:val="18"/>
          </w:rPr>
          <w:delText xml:space="preserve"> </w:delText>
        </w:r>
        <w:r>
          <w:rPr>
            <w:rFonts w:hint="eastAsia"/>
            <w:sz w:val="21"/>
          </w:rPr>
          <w:delText>所有权的声明。</w:delText>
        </w:r>
      </w:del>
    </w:p>
    <w:p w:rsidR="006C466E" w:rsidRDefault="006C466E" w:rsidP="006C466E">
      <w:pPr>
        <w:pStyle w:val="10"/>
        <w:widowControl/>
        <w:numPr>
          <w:numberingChange w:id="235" w:author="mayan" w:date="2000-07-28T13:43:00Z" w:original="%1:3:0:."/>
        </w:numPr>
        <w:autoSpaceDE w:val="0"/>
        <w:autoSpaceDN w:val="0"/>
        <w:spacing w:before="480" w:after="480" w:line="240" w:lineRule="atLeast"/>
        <w:textAlignment w:val="bottom"/>
        <w:outlineLvl w:val="0"/>
        <w:rPr>
          <w:del w:id="236" w:author="mayan" w:date="2000-08-03T10:05:00Z"/>
          <w:sz w:val="21"/>
        </w:rPr>
      </w:pPr>
      <w:del w:id="237" w:author="mayan" w:date="2000-08-03T10:05:00Z">
        <w:r>
          <w:rPr>
            <w:rFonts w:hint="eastAsia"/>
            <w:sz w:val="21"/>
          </w:rPr>
          <w:delText>对我们的用户手册中所提到的各种商标的版权声明〖条件〗。</w:delText>
        </w:r>
      </w:del>
    </w:p>
    <w:p w:rsidR="006C466E" w:rsidRDefault="006C466E" w:rsidP="006C466E">
      <w:pPr>
        <w:pStyle w:val="10"/>
        <w:widowControl/>
        <w:numPr>
          <w:numberingChange w:id="238" w:author="mayan" w:date="2000-07-28T13:43:00Z" w:original="%1:4:0:."/>
        </w:numPr>
        <w:autoSpaceDE w:val="0"/>
        <w:autoSpaceDN w:val="0"/>
        <w:spacing w:before="480" w:after="480" w:line="240" w:lineRule="atLeast"/>
        <w:textAlignment w:val="bottom"/>
        <w:outlineLvl w:val="0"/>
        <w:rPr>
          <w:del w:id="239" w:author="mayan" w:date="2000-08-03T10:05:00Z"/>
          <w:sz w:val="21"/>
        </w:rPr>
      </w:pPr>
      <w:del w:id="240" w:author="mayan" w:date="2000-08-03T10:05:00Z">
        <w:r>
          <w:rPr>
            <w:rFonts w:hint="eastAsia"/>
            <w:sz w:val="21"/>
          </w:rPr>
          <w:delText>我们不对用户因为使用我们的软件所造成的损失负责的声明。</w:delText>
        </w:r>
      </w:del>
    </w:p>
    <w:p w:rsidR="006C466E" w:rsidRDefault="006C466E" w:rsidP="006C466E">
      <w:pPr>
        <w:pStyle w:val="10"/>
        <w:widowControl/>
        <w:autoSpaceDE w:val="0"/>
        <w:autoSpaceDN w:val="0"/>
        <w:spacing w:before="480" w:after="480" w:line="240" w:lineRule="atLeast"/>
        <w:textAlignment w:val="bottom"/>
        <w:outlineLvl w:val="0"/>
        <w:rPr>
          <w:del w:id="241" w:author="mayan" w:date="2000-08-03T10:05:00Z"/>
          <w:sz w:val="21"/>
        </w:rPr>
      </w:pPr>
      <w:del w:id="242" w:author="mayan" w:date="2000-08-03T10:05:00Z">
        <w:r>
          <w:rPr>
            <w:rFonts w:hint="eastAsia"/>
            <w:sz w:val="21"/>
          </w:rPr>
          <w:lastRenderedPageBreak/>
          <w:delText>另外，对于一些应用比较特殊的软件（如Neteye），虽然是在沈阳东大阿尔派软件股份有限公司内完成产品化工作，但在手册中应注明版权所有者为东方软件有限公司。</w:delText>
        </w:r>
      </w:del>
    </w:p>
    <w:p w:rsidR="006C466E" w:rsidRDefault="006C466E" w:rsidP="006C466E">
      <w:pPr>
        <w:pStyle w:val="10"/>
        <w:widowControl/>
        <w:autoSpaceDE w:val="0"/>
        <w:autoSpaceDN w:val="0"/>
        <w:spacing w:before="480" w:after="480" w:line="240" w:lineRule="atLeast"/>
        <w:textAlignment w:val="bottom"/>
        <w:outlineLvl w:val="0"/>
        <w:rPr>
          <w:del w:id="243" w:author="mayan" w:date="2000-08-03T10:05:00Z"/>
          <w:sz w:val="21"/>
        </w:rPr>
      </w:pPr>
      <w:del w:id="244" w:author="mayan" w:date="2000-08-03T10:05:00Z">
        <w:r>
          <w:rPr>
            <w:rFonts w:hint="eastAsia"/>
            <w:sz w:val="21"/>
          </w:rPr>
          <w:delText>具体请参考本规范的版权声明。</w:delText>
        </w:r>
      </w:del>
    </w:p>
    <w:p w:rsidR="006C466E" w:rsidRDefault="006C466E" w:rsidP="006C466E">
      <w:pPr>
        <w:pStyle w:val="10"/>
        <w:widowControl/>
        <w:autoSpaceDE w:val="0"/>
        <w:autoSpaceDN w:val="0"/>
        <w:spacing w:before="480" w:after="480" w:line="240" w:lineRule="atLeast"/>
        <w:textAlignment w:val="bottom"/>
        <w:outlineLvl w:val="0"/>
        <w:rPr>
          <w:del w:id="245" w:author="mayan" w:date="2000-08-03T10:05:00Z"/>
          <w:sz w:val="21"/>
        </w:rPr>
      </w:pPr>
      <w:del w:id="246" w:author="mayan" w:date="2000-08-03T10:05:00Z">
        <w:r>
          <w:rPr>
            <w:rFonts w:hint="eastAsia"/>
            <w:sz w:val="21"/>
          </w:rPr>
          <w:delText>【</w:delText>
        </w:r>
        <w:r>
          <w:rPr>
            <w:rFonts w:hint="eastAsia"/>
            <w:sz w:val="24"/>
          </w:rPr>
          <w:delText>注意</w:delText>
        </w:r>
        <w:r>
          <w:rPr>
            <w:rFonts w:hint="eastAsia"/>
            <w:sz w:val="21"/>
          </w:rPr>
          <w:delText xml:space="preserve">】 </w:delText>
        </w:r>
        <w:r>
          <w:rPr>
            <w:sz w:val="21"/>
          </w:rPr>
          <w:delText xml:space="preserve">(c)Copyright </w:delText>
        </w:r>
        <w:r>
          <w:rPr>
            <w:rFonts w:hint="eastAsia"/>
            <w:sz w:val="21"/>
          </w:rPr>
          <w:delText>后的时间代表系统设计的起止时间，如1999-2000。</w:delText>
        </w:r>
      </w:del>
    </w:p>
    <w:p w:rsidR="006C466E" w:rsidRDefault="006C466E" w:rsidP="006C466E">
      <w:pPr>
        <w:pStyle w:val="10"/>
        <w:widowControl/>
        <w:autoSpaceDE w:val="0"/>
        <w:autoSpaceDN w:val="0"/>
        <w:spacing w:before="480" w:after="480" w:line="240" w:lineRule="atLeast"/>
        <w:textAlignment w:val="bottom"/>
        <w:outlineLvl w:val="0"/>
        <w:rPr>
          <w:del w:id="247" w:author="mayan" w:date="2000-08-03T10:05:00Z"/>
          <w:sz w:val="24"/>
        </w:rPr>
      </w:pPr>
      <w:del w:id="248" w:author="mayan" w:date="2000-08-03T10:05:00Z">
        <w:r>
          <w:rPr>
            <w:rFonts w:hint="eastAsia"/>
            <w:sz w:val="24"/>
          </w:rPr>
          <w:delText>§</w:delText>
        </w:r>
        <w:r>
          <w:rPr>
            <w:sz w:val="24"/>
          </w:rPr>
          <w:delText xml:space="preserve">2.2.4 </w:delText>
        </w:r>
        <w:r>
          <w:rPr>
            <w:rFonts w:hint="eastAsia"/>
            <w:sz w:val="24"/>
          </w:rPr>
          <w:delText>前言</w:delText>
        </w:r>
      </w:del>
    </w:p>
    <w:p w:rsidR="006C466E" w:rsidRDefault="006C466E" w:rsidP="006C466E">
      <w:pPr>
        <w:pStyle w:val="10"/>
        <w:widowControl/>
        <w:autoSpaceDE w:val="0"/>
        <w:autoSpaceDN w:val="0"/>
        <w:spacing w:before="480" w:after="480" w:line="240" w:lineRule="atLeast"/>
        <w:textAlignment w:val="bottom"/>
        <w:outlineLvl w:val="0"/>
        <w:rPr>
          <w:del w:id="249" w:author="mayan" w:date="2000-08-03T10:05:00Z"/>
          <w:sz w:val="21"/>
        </w:rPr>
      </w:pPr>
      <w:del w:id="250" w:author="mayan" w:date="2000-08-03T10:05:00Z">
        <w:r>
          <w:rPr>
            <w:rFonts w:hint="eastAsia"/>
            <w:sz w:val="21"/>
          </w:rPr>
          <w:delText>对于前言所应包含的内容经常根据用户手册编写人员的习惯不同而不同，有时仅仅包含了系统的开发背景和目的，有时还包含了系统简介，有时甚至还包含了用户手册的阅读指南。</w:delText>
        </w:r>
      </w:del>
    </w:p>
    <w:p w:rsidR="006C466E" w:rsidRDefault="006C466E" w:rsidP="006C466E">
      <w:pPr>
        <w:pStyle w:val="10"/>
        <w:widowControl/>
        <w:autoSpaceDE w:val="0"/>
        <w:autoSpaceDN w:val="0"/>
        <w:spacing w:before="480" w:after="480" w:line="240" w:lineRule="atLeast"/>
        <w:textAlignment w:val="bottom"/>
        <w:outlineLvl w:val="0"/>
        <w:rPr>
          <w:del w:id="251" w:author="mayan" w:date="2000-08-03T10:05:00Z"/>
          <w:sz w:val="21"/>
        </w:rPr>
      </w:pPr>
      <w:del w:id="252" w:author="mayan" w:date="2000-08-03T10:05:00Z">
        <w:r>
          <w:rPr>
            <w:rFonts w:hint="eastAsia"/>
            <w:sz w:val="21"/>
          </w:rPr>
          <w:delText>为了统一起见，在这里我们规定前言主要包括以下内容：</w:delText>
        </w:r>
      </w:del>
    </w:p>
    <w:p w:rsidR="006C466E" w:rsidRDefault="006C466E" w:rsidP="006C466E">
      <w:pPr>
        <w:pStyle w:val="10"/>
        <w:widowControl/>
        <w:numPr>
          <w:numberingChange w:id="253" w:author="mayan" w:date="2000-07-28T13:43:00Z" w:original="%1:1:0:."/>
        </w:numPr>
        <w:autoSpaceDE w:val="0"/>
        <w:autoSpaceDN w:val="0"/>
        <w:spacing w:before="480" w:after="480" w:line="240" w:lineRule="atLeast"/>
        <w:textAlignment w:val="bottom"/>
        <w:outlineLvl w:val="0"/>
        <w:rPr>
          <w:del w:id="254" w:author="mayan" w:date="2000-08-03T10:05:00Z"/>
          <w:sz w:val="21"/>
        </w:rPr>
      </w:pPr>
      <w:del w:id="255" w:author="mayan" w:date="2000-08-03T10:05:00Z">
        <w:r>
          <w:rPr>
            <w:rFonts w:hint="eastAsia"/>
            <w:sz w:val="21"/>
          </w:rPr>
          <w:delText>系统的开发背景和目的。〖条件〗</w:delText>
        </w:r>
      </w:del>
    </w:p>
    <w:p w:rsidR="006C466E" w:rsidRDefault="006C466E" w:rsidP="006C466E">
      <w:pPr>
        <w:pStyle w:val="10"/>
        <w:widowControl/>
        <w:numPr>
          <w:numberingChange w:id="256" w:author="mayan" w:date="2000-07-28T13:43:00Z" w:original="%1:2:0:."/>
        </w:numPr>
        <w:autoSpaceDE w:val="0"/>
        <w:autoSpaceDN w:val="0"/>
        <w:spacing w:before="480" w:after="480" w:line="240" w:lineRule="atLeast"/>
        <w:textAlignment w:val="bottom"/>
        <w:outlineLvl w:val="0"/>
        <w:rPr>
          <w:del w:id="257" w:author="mayan" w:date="2000-08-03T10:05:00Z"/>
          <w:sz w:val="21"/>
        </w:rPr>
      </w:pPr>
      <w:del w:id="258" w:author="mayan" w:date="2000-08-03T10:05:00Z">
        <w:r>
          <w:rPr>
            <w:rFonts w:hint="eastAsia"/>
            <w:sz w:val="21"/>
          </w:rPr>
          <w:delText>系统所能应用的领域和使用对象。</w:delText>
        </w:r>
      </w:del>
    </w:p>
    <w:p w:rsidR="006C466E" w:rsidRDefault="006C466E" w:rsidP="006C466E">
      <w:pPr>
        <w:pStyle w:val="10"/>
        <w:widowControl/>
        <w:numPr>
          <w:numberingChange w:id="259" w:author="mayan" w:date="2000-07-28T13:43:00Z" w:original="%1:3:0:."/>
        </w:numPr>
        <w:autoSpaceDE w:val="0"/>
        <w:autoSpaceDN w:val="0"/>
        <w:spacing w:before="480" w:after="480" w:line="240" w:lineRule="atLeast"/>
        <w:textAlignment w:val="bottom"/>
        <w:outlineLvl w:val="0"/>
        <w:rPr>
          <w:del w:id="260" w:author="mayan" w:date="2000-08-03T10:05:00Z"/>
          <w:sz w:val="21"/>
        </w:rPr>
      </w:pPr>
      <w:del w:id="261" w:author="mayan" w:date="2000-08-03T10:05:00Z">
        <w:r>
          <w:rPr>
            <w:rFonts w:hint="eastAsia"/>
            <w:sz w:val="21"/>
          </w:rPr>
          <w:delText>系统的功能及特性简介。</w:delText>
        </w:r>
      </w:del>
    </w:p>
    <w:p w:rsidR="006C466E" w:rsidRDefault="006C466E" w:rsidP="006C466E">
      <w:pPr>
        <w:pStyle w:val="10"/>
        <w:widowControl/>
        <w:numPr>
          <w:numberingChange w:id="262" w:author="mayan" w:date="2000-07-28T13:43:00Z" w:original="%1:4:0:."/>
        </w:numPr>
        <w:autoSpaceDE w:val="0"/>
        <w:autoSpaceDN w:val="0"/>
        <w:spacing w:before="480" w:after="480" w:line="240" w:lineRule="atLeast"/>
        <w:textAlignment w:val="bottom"/>
        <w:outlineLvl w:val="0"/>
        <w:rPr>
          <w:del w:id="263" w:author="mayan" w:date="2000-08-03T10:05:00Z"/>
          <w:sz w:val="21"/>
        </w:rPr>
      </w:pPr>
      <w:del w:id="264" w:author="mayan" w:date="2000-08-03T10:05:00Z">
        <w:r>
          <w:rPr>
            <w:rFonts w:hint="eastAsia"/>
            <w:sz w:val="21"/>
          </w:rPr>
          <w:delText>如果本手册不是该系统的第一个版本，还应该简介较上一版本的改进部分。</w:delText>
        </w:r>
        <w:r>
          <w:rPr>
            <w:rFonts w:hint="eastAsia"/>
            <w:sz w:val="24"/>
          </w:rPr>
          <w:delText>〖条件〗</w:delText>
        </w:r>
      </w:del>
    </w:p>
    <w:p w:rsidR="006C466E" w:rsidRDefault="006C466E" w:rsidP="006C466E">
      <w:pPr>
        <w:pStyle w:val="10"/>
        <w:widowControl/>
        <w:autoSpaceDE w:val="0"/>
        <w:autoSpaceDN w:val="0"/>
        <w:spacing w:before="480" w:after="480" w:line="240" w:lineRule="atLeast"/>
        <w:textAlignment w:val="bottom"/>
        <w:outlineLvl w:val="0"/>
        <w:rPr>
          <w:del w:id="265" w:author="mayan" w:date="2000-08-03T10:05:00Z"/>
          <w:sz w:val="24"/>
        </w:rPr>
      </w:pPr>
      <w:del w:id="266" w:author="mayan" w:date="2000-08-03T10:05:00Z">
        <w:r>
          <w:rPr>
            <w:rFonts w:hint="eastAsia"/>
            <w:sz w:val="24"/>
          </w:rPr>
          <w:delText>§</w:delText>
        </w:r>
        <w:r>
          <w:rPr>
            <w:sz w:val="24"/>
          </w:rPr>
          <w:delText xml:space="preserve">2.2.5 </w:delText>
        </w:r>
        <w:r>
          <w:rPr>
            <w:rFonts w:hint="eastAsia"/>
            <w:sz w:val="24"/>
          </w:rPr>
          <w:delText>阅读指南</w:delText>
        </w:r>
      </w:del>
    </w:p>
    <w:p w:rsidR="006C466E" w:rsidRDefault="006C466E" w:rsidP="006C466E">
      <w:pPr>
        <w:pStyle w:val="10"/>
        <w:widowControl/>
        <w:autoSpaceDE w:val="0"/>
        <w:autoSpaceDN w:val="0"/>
        <w:spacing w:before="480" w:after="480" w:line="240" w:lineRule="atLeast"/>
        <w:textAlignment w:val="bottom"/>
        <w:outlineLvl w:val="0"/>
        <w:rPr>
          <w:del w:id="267" w:author="mayan" w:date="2000-08-03T10:05:00Z"/>
          <w:sz w:val="21"/>
        </w:rPr>
      </w:pPr>
      <w:del w:id="268" w:author="mayan" w:date="2000-08-03T10:05:00Z">
        <w:r>
          <w:rPr>
            <w:rFonts w:hint="eastAsia"/>
            <w:sz w:val="21"/>
          </w:rPr>
          <w:delText>阅读指南是每本</w:delText>
        </w:r>
        <w:r>
          <w:rPr>
            <w:sz w:val="21"/>
          </w:rPr>
          <w:delText>(</w:delText>
        </w:r>
        <w:r>
          <w:rPr>
            <w:rFonts w:hint="eastAsia"/>
            <w:sz w:val="21"/>
          </w:rPr>
          <w:delText>套</w:delText>
        </w:r>
        <w:r>
          <w:rPr>
            <w:sz w:val="21"/>
          </w:rPr>
          <w:delText>)</w:delText>
        </w:r>
        <w:r>
          <w:rPr>
            <w:rFonts w:hint="eastAsia"/>
            <w:sz w:val="21"/>
          </w:rPr>
          <w:delText>用户手册必不可少的组成部分，用户通过它可以了解到用户手册的基本内容；了解到应该如何、从哪儿开始阅读该用户手册。用户手册的阅读指南应该包含如下几部分：</w:delText>
        </w:r>
      </w:del>
    </w:p>
    <w:p w:rsidR="006C466E" w:rsidRDefault="006C466E" w:rsidP="006C466E">
      <w:pPr>
        <w:pStyle w:val="10"/>
        <w:widowControl/>
        <w:numPr>
          <w:numberingChange w:id="269" w:author="mayan" w:date="2000-07-28T13:43:00Z" w:original="%1:1:0:."/>
        </w:numPr>
        <w:autoSpaceDE w:val="0"/>
        <w:autoSpaceDN w:val="0"/>
        <w:spacing w:before="480" w:after="480" w:line="240" w:lineRule="atLeast"/>
        <w:textAlignment w:val="bottom"/>
        <w:outlineLvl w:val="0"/>
        <w:rPr>
          <w:del w:id="270" w:author="mayan" w:date="2000-08-03T10:05:00Z"/>
          <w:sz w:val="21"/>
        </w:rPr>
      </w:pPr>
      <w:del w:id="271" w:author="mayan" w:date="2000-08-03T10:05:00Z">
        <w:r>
          <w:rPr>
            <w:rFonts w:hint="eastAsia"/>
            <w:sz w:val="21"/>
          </w:rPr>
          <w:delText>手册目标：通过阅读该用户手册，用户应该或能够达到什么目标。</w:delText>
        </w:r>
      </w:del>
    </w:p>
    <w:p w:rsidR="006C466E" w:rsidRDefault="006C466E" w:rsidP="006C466E">
      <w:pPr>
        <w:pStyle w:val="10"/>
        <w:widowControl/>
        <w:numPr>
          <w:numberingChange w:id="272" w:author="mayan" w:date="2000-07-28T13:43:00Z" w:original="%1:2:0:."/>
        </w:numPr>
        <w:autoSpaceDE w:val="0"/>
        <w:autoSpaceDN w:val="0"/>
        <w:spacing w:before="480" w:after="480" w:line="240" w:lineRule="atLeast"/>
        <w:textAlignment w:val="bottom"/>
        <w:outlineLvl w:val="0"/>
        <w:rPr>
          <w:del w:id="273" w:author="mayan" w:date="2000-08-03T10:05:00Z"/>
          <w:sz w:val="21"/>
        </w:rPr>
      </w:pPr>
      <w:del w:id="274" w:author="mayan" w:date="2000-08-03T10:05:00Z">
        <w:r>
          <w:rPr>
            <w:rFonts w:hint="eastAsia"/>
            <w:sz w:val="21"/>
          </w:rPr>
          <w:delText>阅读对象：指明什么人员应该阅读该手册，或什么人员应该阅读本手册的哪些部分；阅读对象在阅读本手册之前应该掌握哪些知识，必要时应给出资料清单，以便用户查阅。</w:delText>
        </w:r>
      </w:del>
    </w:p>
    <w:p w:rsidR="006C466E" w:rsidRDefault="006C466E" w:rsidP="006C466E">
      <w:pPr>
        <w:pStyle w:val="10"/>
        <w:widowControl/>
        <w:numPr>
          <w:numberingChange w:id="275" w:author="mayan" w:date="2000-07-28T13:43:00Z" w:original="%1:3:0:."/>
        </w:numPr>
        <w:autoSpaceDE w:val="0"/>
        <w:autoSpaceDN w:val="0"/>
        <w:spacing w:before="480" w:after="480" w:line="240" w:lineRule="atLeast"/>
        <w:textAlignment w:val="bottom"/>
        <w:outlineLvl w:val="0"/>
        <w:rPr>
          <w:del w:id="276" w:author="mayan" w:date="2000-08-03T10:05:00Z"/>
          <w:sz w:val="21"/>
        </w:rPr>
      </w:pPr>
      <w:del w:id="277" w:author="mayan" w:date="2000-08-03T10:05:00Z">
        <w:r>
          <w:rPr>
            <w:rFonts w:hint="eastAsia"/>
            <w:sz w:val="21"/>
          </w:rPr>
          <w:delText>手册构成：如果本系统的用户手册</w:delText>
        </w:r>
        <w:r>
          <w:rPr>
            <w:sz w:val="21"/>
          </w:rPr>
          <w:delText>(</w:delText>
        </w:r>
        <w:r>
          <w:rPr>
            <w:rFonts w:hint="eastAsia"/>
            <w:sz w:val="21"/>
          </w:rPr>
          <w:delText>包括管理员手册、参考手册</w:delText>
        </w:r>
        <w:r>
          <w:rPr>
            <w:sz w:val="21"/>
          </w:rPr>
          <w:delText>)</w:delText>
        </w:r>
        <w:r>
          <w:rPr>
            <w:rFonts w:hint="eastAsia"/>
            <w:sz w:val="21"/>
          </w:rPr>
          <w:delText>由几本组成，首先应该分别简要介绍这些手册的情况。最根本的是应该介绍本手册在哪一章或哪几章讲解了什么内容，对于较大系统，如U</w:delText>
        </w:r>
        <w:r>
          <w:rPr>
            <w:sz w:val="21"/>
          </w:rPr>
          <w:delText>niversal Office 3.5</w:delText>
        </w:r>
        <w:r>
          <w:rPr>
            <w:rFonts w:hint="eastAsia"/>
            <w:sz w:val="21"/>
          </w:rPr>
          <w:delText>，分别介绍每一章内容比较繁琐，则可概括性地介绍。</w:delText>
        </w:r>
      </w:del>
    </w:p>
    <w:p w:rsidR="006C466E" w:rsidRDefault="006C466E" w:rsidP="006C466E">
      <w:pPr>
        <w:pStyle w:val="10"/>
        <w:widowControl/>
        <w:numPr>
          <w:numberingChange w:id="278" w:author="mayan" w:date="2000-07-28T13:43:00Z" w:original="%1:4:0:."/>
        </w:numPr>
        <w:autoSpaceDE w:val="0"/>
        <w:autoSpaceDN w:val="0"/>
        <w:spacing w:before="480" w:after="480" w:line="240" w:lineRule="atLeast"/>
        <w:textAlignment w:val="bottom"/>
        <w:outlineLvl w:val="0"/>
        <w:rPr>
          <w:del w:id="279" w:author="mayan" w:date="2000-08-03T10:05:00Z"/>
          <w:sz w:val="21"/>
        </w:rPr>
      </w:pPr>
      <w:del w:id="280" w:author="mayan" w:date="2000-08-03T10:05:00Z">
        <w:r>
          <w:rPr>
            <w:rFonts w:hint="eastAsia"/>
            <w:sz w:val="21"/>
          </w:rPr>
          <w:delText>手册约定：这一部分应该包括字体的约定、特殊符号的约定以及【注意】、【警告】、【说明】等的含义。必要时，应该给出某些基本术语的定义。也可以把基本术语、概念的定义作为基础知识来介绍。</w:delText>
        </w:r>
      </w:del>
    </w:p>
    <w:p w:rsidR="006C466E" w:rsidRDefault="006C466E" w:rsidP="006C466E">
      <w:pPr>
        <w:pStyle w:val="10"/>
        <w:widowControl/>
        <w:autoSpaceDE w:val="0"/>
        <w:autoSpaceDN w:val="0"/>
        <w:spacing w:before="480" w:after="480" w:line="240" w:lineRule="atLeast"/>
        <w:textAlignment w:val="bottom"/>
        <w:outlineLvl w:val="0"/>
        <w:rPr>
          <w:del w:id="281" w:author="mayan" w:date="2000-08-03T10:05:00Z"/>
          <w:sz w:val="21"/>
        </w:rPr>
      </w:pPr>
      <w:del w:id="282" w:author="mayan" w:date="2000-08-03T10:05:00Z">
        <w:r>
          <w:rPr>
            <w:rFonts w:hint="eastAsia"/>
            <w:sz w:val="21"/>
          </w:rPr>
          <w:delText>具体请参考本规范的阅读指南。</w:delText>
        </w:r>
      </w:del>
    </w:p>
    <w:p w:rsidR="006C466E" w:rsidRDefault="006C466E" w:rsidP="006C466E">
      <w:pPr>
        <w:pStyle w:val="10"/>
        <w:widowControl/>
        <w:autoSpaceDE w:val="0"/>
        <w:autoSpaceDN w:val="0"/>
        <w:spacing w:before="480" w:after="480" w:line="240" w:lineRule="atLeast"/>
        <w:textAlignment w:val="bottom"/>
        <w:outlineLvl w:val="0"/>
        <w:rPr>
          <w:del w:id="283" w:author="mayan" w:date="2000-08-03T10:05:00Z"/>
          <w:sz w:val="24"/>
        </w:rPr>
      </w:pPr>
      <w:del w:id="284" w:author="mayan" w:date="2000-08-03T10:05:00Z">
        <w:r>
          <w:rPr>
            <w:rFonts w:hint="eastAsia"/>
            <w:sz w:val="24"/>
          </w:rPr>
          <w:lastRenderedPageBreak/>
          <w:delText>§</w:delText>
        </w:r>
        <w:r>
          <w:rPr>
            <w:sz w:val="24"/>
          </w:rPr>
          <w:delText>2.2.</w:delText>
        </w:r>
        <w:r>
          <w:rPr>
            <w:rFonts w:hint="eastAsia"/>
            <w:sz w:val="24"/>
          </w:rPr>
          <w:delText>6</w:delText>
        </w:r>
        <w:r>
          <w:rPr>
            <w:sz w:val="24"/>
          </w:rPr>
          <w:delText xml:space="preserve"> </w:delText>
        </w:r>
        <w:r>
          <w:rPr>
            <w:rFonts w:hint="eastAsia"/>
            <w:sz w:val="24"/>
          </w:rPr>
          <w:delText>目录</w:delText>
        </w:r>
      </w:del>
    </w:p>
    <w:p w:rsidR="006C466E" w:rsidRDefault="006C466E" w:rsidP="006C466E">
      <w:pPr>
        <w:pStyle w:val="10"/>
        <w:widowControl/>
        <w:autoSpaceDE w:val="0"/>
        <w:autoSpaceDN w:val="0"/>
        <w:spacing w:before="480" w:after="480" w:line="240" w:lineRule="atLeast"/>
        <w:textAlignment w:val="bottom"/>
        <w:outlineLvl w:val="0"/>
        <w:rPr>
          <w:del w:id="285" w:author="mayan" w:date="2000-08-03T10:05:00Z"/>
          <w:sz w:val="21"/>
        </w:rPr>
      </w:pPr>
      <w:del w:id="286" w:author="mayan" w:date="2000-08-03T10:05:00Z">
        <w:r>
          <w:rPr>
            <w:rFonts w:hint="eastAsia"/>
            <w:sz w:val="21"/>
          </w:rPr>
          <w:delTex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delText>
        </w:r>
      </w:del>
    </w:p>
    <w:p w:rsidR="006C466E" w:rsidRDefault="006C466E" w:rsidP="006C466E">
      <w:pPr>
        <w:pStyle w:val="10"/>
        <w:widowControl/>
        <w:autoSpaceDE w:val="0"/>
        <w:autoSpaceDN w:val="0"/>
        <w:spacing w:before="480" w:after="480" w:line="240" w:lineRule="atLeast"/>
        <w:textAlignment w:val="bottom"/>
        <w:outlineLvl w:val="0"/>
        <w:rPr>
          <w:del w:id="287" w:author="mayan" w:date="2000-08-03T10:05:00Z"/>
          <w:sz w:val="21"/>
        </w:rPr>
      </w:pPr>
      <w:del w:id="288" w:author="mayan" w:date="2000-08-03T10:05:00Z">
        <w:r>
          <w:rPr>
            <w:rFonts w:hint="eastAsia"/>
            <w:sz w:val="21"/>
          </w:rPr>
          <w:delText>有关格式请参考本规范目录的编写。</w:delText>
        </w:r>
      </w:del>
    </w:p>
    <w:p w:rsidR="006C466E" w:rsidRDefault="006C466E" w:rsidP="006C466E">
      <w:pPr>
        <w:pStyle w:val="10"/>
        <w:widowControl/>
        <w:autoSpaceDE w:val="0"/>
        <w:autoSpaceDN w:val="0"/>
        <w:spacing w:before="480" w:after="480" w:line="240" w:lineRule="atLeast"/>
        <w:textAlignment w:val="bottom"/>
        <w:outlineLvl w:val="0"/>
        <w:rPr>
          <w:del w:id="289" w:author="mayan" w:date="2000-08-03T10:05:00Z"/>
          <w:sz w:val="24"/>
        </w:rPr>
      </w:pPr>
      <w:del w:id="290" w:author="mayan" w:date="2000-08-03T10:05:00Z">
        <w:r>
          <w:rPr>
            <w:rFonts w:hint="eastAsia"/>
            <w:sz w:val="24"/>
          </w:rPr>
          <w:delText>§</w:delText>
        </w:r>
        <w:r>
          <w:rPr>
            <w:sz w:val="24"/>
          </w:rPr>
          <w:delText xml:space="preserve">2.2.7 </w:delText>
        </w:r>
        <w:r>
          <w:rPr>
            <w:rFonts w:hint="eastAsia"/>
            <w:sz w:val="24"/>
          </w:rPr>
          <w:delText>基础知识介绍〖条件〗</w:delText>
        </w:r>
      </w:del>
    </w:p>
    <w:p w:rsidR="006C466E" w:rsidRDefault="006C466E" w:rsidP="006C466E">
      <w:pPr>
        <w:pStyle w:val="10"/>
        <w:widowControl/>
        <w:autoSpaceDE w:val="0"/>
        <w:autoSpaceDN w:val="0"/>
        <w:spacing w:before="480" w:after="480" w:line="240" w:lineRule="atLeast"/>
        <w:textAlignment w:val="bottom"/>
        <w:outlineLvl w:val="0"/>
        <w:rPr>
          <w:del w:id="291" w:author="mayan" w:date="2000-08-03T10:05:00Z"/>
          <w:sz w:val="21"/>
        </w:rPr>
      </w:pPr>
      <w:del w:id="292" w:author="mayan" w:date="2000-08-03T10:05:00Z">
        <w:r>
          <w:rPr>
            <w:rFonts w:hint="eastAsia"/>
            <w:sz w:val="21"/>
          </w:rPr>
          <w:delText>这一部分内容是在一定条件下必需的，用户手册编写人员应该根据实际情况确定是否需要这一部分。如果包括基础知识介绍，应将其放在第1章。</w:delText>
        </w:r>
      </w:del>
    </w:p>
    <w:p w:rsidR="006C466E" w:rsidRDefault="006C466E" w:rsidP="006C466E">
      <w:pPr>
        <w:pStyle w:val="10"/>
        <w:widowControl/>
        <w:autoSpaceDE w:val="0"/>
        <w:autoSpaceDN w:val="0"/>
        <w:spacing w:before="480" w:after="480" w:line="240" w:lineRule="atLeast"/>
        <w:textAlignment w:val="bottom"/>
        <w:outlineLvl w:val="0"/>
        <w:rPr>
          <w:del w:id="293" w:author="mayan" w:date="2000-08-03T10:05:00Z"/>
          <w:sz w:val="21"/>
        </w:rPr>
      </w:pPr>
      <w:del w:id="294" w:author="mayan" w:date="2000-08-03T10:05:00Z">
        <w:r>
          <w:rPr>
            <w:rFonts w:hint="eastAsia"/>
            <w:sz w:val="21"/>
          </w:rPr>
          <w:delTex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delText>
        </w:r>
      </w:del>
    </w:p>
    <w:p w:rsidR="006C466E" w:rsidRDefault="006C466E" w:rsidP="006C466E">
      <w:pPr>
        <w:pStyle w:val="10"/>
        <w:widowControl/>
        <w:autoSpaceDE w:val="0"/>
        <w:autoSpaceDN w:val="0"/>
        <w:spacing w:before="480" w:after="480" w:line="240" w:lineRule="atLeast"/>
        <w:textAlignment w:val="bottom"/>
        <w:outlineLvl w:val="0"/>
        <w:rPr>
          <w:del w:id="295" w:author="mayan" w:date="2000-08-03T10:05:00Z"/>
          <w:sz w:val="21"/>
        </w:rPr>
      </w:pPr>
      <w:del w:id="296" w:author="mayan" w:date="2000-08-03T10:05:00Z">
        <w:r>
          <w:rPr>
            <w:rFonts w:hint="eastAsia"/>
            <w:sz w:val="21"/>
          </w:rPr>
          <w:delText>比如说，在工厂管道设计系统用户手册中，经常用到按下鼠标“数据键”、“捕捉键”、“复位键”的概念，用户虽然可以从《</w:delText>
        </w:r>
        <w:r>
          <w:rPr>
            <w:sz w:val="21"/>
          </w:rPr>
          <w:delText>Microstation</w:delText>
        </w:r>
        <w:r>
          <w:rPr>
            <w:rFonts w:hint="eastAsia"/>
            <w:sz w:val="21"/>
          </w:rPr>
          <w:delText>的用户手册》中得到这些概念，但是比较不方便。由于我们编写用户手册的主要目标就是方便用户，所以有必要在用户手册的一开始就介绍这些概念。</w:delText>
        </w:r>
      </w:del>
    </w:p>
    <w:p w:rsidR="006C466E" w:rsidRDefault="006C466E" w:rsidP="006C466E">
      <w:pPr>
        <w:pStyle w:val="10"/>
        <w:widowControl/>
        <w:autoSpaceDE w:val="0"/>
        <w:autoSpaceDN w:val="0"/>
        <w:spacing w:before="480" w:after="480" w:line="240" w:lineRule="atLeast"/>
        <w:textAlignment w:val="bottom"/>
        <w:outlineLvl w:val="0"/>
        <w:rPr>
          <w:del w:id="297" w:author="mayan" w:date="2000-08-03T10:05:00Z"/>
          <w:sz w:val="24"/>
        </w:rPr>
      </w:pPr>
      <w:del w:id="298" w:author="mayan" w:date="2000-08-03T10:05:00Z">
        <w:r>
          <w:rPr>
            <w:rFonts w:hint="eastAsia"/>
            <w:sz w:val="24"/>
          </w:rPr>
          <w:delText>§</w:delText>
        </w:r>
        <w:r>
          <w:rPr>
            <w:sz w:val="24"/>
          </w:rPr>
          <w:delText xml:space="preserve">2.2.8 </w:delText>
        </w:r>
        <w:r>
          <w:rPr>
            <w:rFonts w:hint="eastAsia"/>
            <w:sz w:val="24"/>
          </w:rPr>
          <w:delText>系统安装及启动</w:delText>
        </w:r>
      </w:del>
    </w:p>
    <w:p w:rsidR="006C466E" w:rsidRDefault="006C466E" w:rsidP="006C466E">
      <w:pPr>
        <w:pStyle w:val="10"/>
        <w:widowControl/>
        <w:autoSpaceDE w:val="0"/>
        <w:autoSpaceDN w:val="0"/>
        <w:spacing w:before="480" w:after="480" w:line="240" w:lineRule="atLeast"/>
        <w:textAlignment w:val="bottom"/>
        <w:outlineLvl w:val="0"/>
        <w:rPr>
          <w:del w:id="299" w:author="mayan" w:date="2000-08-03T10:05:00Z"/>
          <w:sz w:val="21"/>
        </w:rPr>
      </w:pPr>
      <w:del w:id="300" w:author="mayan" w:date="2000-08-03T10:05:00Z">
        <w:r>
          <w:rPr>
            <w:rFonts w:hint="eastAsia"/>
            <w:sz w:val="21"/>
          </w:rPr>
          <w:delText>如果手册中包括基础知识介绍，应把系统安装及启动作为第2章，否则，将其作为第1章首先向读者予以介绍。</w:delText>
        </w:r>
      </w:del>
    </w:p>
    <w:p w:rsidR="006C466E" w:rsidRDefault="006C466E" w:rsidP="006C466E">
      <w:pPr>
        <w:pStyle w:val="10"/>
        <w:widowControl/>
        <w:autoSpaceDE w:val="0"/>
        <w:autoSpaceDN w:val="0"/>
        <w:spacing w:before="480" w:after="480" w:line="240" w:lineRule="atLeast"/>
        <w:textAlignment w:val="bottom"/>
        <w:outlineLvl w:val="0"/>
        <w:rPr>
          <w:del w:id="301" w:author="mayan" w:date="2000-08-03T10:05:00Z"/>
          <w:sz w:val="21"/>
        </w:rPr>
      </w:pPr>
      <w:del w:id="302" w:author="mayan" w:date="2000-08-03T10:05:00Z">
        <w:r>
          <w:rPr>
            <w:rFonts w:hint="eastAsia"/>
            <w:sz w:val="21"/>
          </w:rPr>
          <w:delText>系统安装及启动部分应该包括如下内容：</w:delText>
        </w:r>
      </w:del>
    </w:p>
    <w:p w:rsidR="006C466E" w:rsidRDefault="006C466E" w:rsidP="006C466E">
      <w:pPr>
        <w:pStyle w:val="10"/>
        <w:widowControl/>
        <w:numPr>
          <w:numberingChange w:id="303" w:author="mayan" w:date="2000-07-28T13:43:00Z" w:original="%1:1:0:."/>
        </w:numPr>
        <w:autoSpaceDE w:val="0"/>
        <w:autoSpaceDN w:val="0"/>
        <w:spacing w:before="480" w:after="480" w:line="240" w:lineRule="atLeast"/>
        <w:textAlignment w:val="bottom"/>
        <w:outlineLvl w:val="0"/>
        <w:rPr>
          <w:del w:id="304" w:author="mayan" w:date="2000-08-03T10:05:00Z"/>
          <w:sz w:val="21"/>
        </w:rPr>
      </w:pPr>
      <w:del w:id="305" w:author="mayan" w:date="2000-08-03T10:05:00Z">
        <w:r>
          <w:rPr>
            <w:rFonts w:hint="eastAsia"/>
            <w:sz w:val="21"/>
          </w:rPr>
          <w:delText>系统的运行环境</w:delText>
        </w:r>
      </w:del>
    </w:p>
    <w:p w:rsidR="006C466E" w:rsidRDefault="006C466E" w:rsidP="006C466E">
      <w:pPr>
        <w:pStyle w:val="10"/>
        <w:widowControl/>
        <w:numPr>
          <w:numberingChange w:id="306" w:author="mayan" w:date="2000-07-28T13:43:00Z" w:original=""/>
        </w:numPr>
        <w:autoSpaceDE w:val="0"/>
        <w:autoSpaceDN w:val="0"/>
        <w:spacing w:before="480" w:after="480" w:line="240" w:lineRule="atLeast"/>
        <w:textAlignment w:val="bottom"/>
        <w:outlineLvl w:val="0"/>
        <w:rPr>
          <w:del w:id="307" w:author="mayan" w:date="2000-08-03T10:05:00Z"/>
          <w:sz w:val="21"/>
        </w:rPr>
      </w:pPr>
      <w:del w:id="308" w:author="mayan" w:date="2000-08-03T10:05:00Z">
        <w:r>
          <w:rPr>
            <w:rFonts w:hint="eastAsia"/>
            <w:sz w:val="21"/>
          </w:rPr>
          <w:delText>硬件环境要求说明：系统运行时所需硬件环境描述。包括机型、内存大小、硬盘空间等。如果必要，还应包括输入</w:delText>
        </w:r>
        <w:r>
          <w:rPr>
            <w:sz w:val="21"/>
          </w:rPr>
          <w:delText>/</w:delText>
        </w:r>
        <w:r>
          <w:rPr>
            <w:rFonts w:hint="eastAsia"/>
            <w:sz w:val="21"/>
          </w:rPr>
          <w:delText>输出设备、通讯环境等。</w:delText>
        </w:r>
      </w:del>
    </w:p>
    <w:p w:rsidR="006C466E" w:rsidRDefault="006C466E" w:rsidP="006C466E">
      <w:pPr>
        <w:pStyle w:val="10"/>
        <w:widowControl/>
        <w:numPr>
          <w:numberingChange w:id="309" w:author="mayan" w:date="2000-07-28T13:43:00Z" w:original=""/>
        </w:numPr>
        <w:autoSpaceDE w:val="0"/>
        <w:autoSpaceDN w:val="0"/>
        <w:spacing w:before="480" w:after="480" w:line="240" w:lineRule="atLeast"/>
        <w:textAlignment w:val="bottom"/>
        <w:outlineLvl w:val="0"/>
        <w:rPr>
          <w:del w:id="310" w:author="mayan" w:date="2000-08-03T10:05:00Z"/>
          <w:sz w:val="21"/>
        </w:rPr>
      </w:pPr>
      <w:del w:id="311" w:author="mayan" w:date="2000-08-03T10:05:00Z">
        <w:r>
          <w:rPr>
            <w:rFonts w:hint="eastAsia"/>
            <w:sz w:val="21"/>
          </w:rPr>
          <w:delText>软件环境要求说明：系统运行时所需软件支持环境的描述。包括所需任何其它软件的名称及版本号等。</w:delText>
        </w:r>
      </w:del>
    </w:p>
    <w:p w:rsidR="006C466E" w:rsidRDefault="006C466E" w:rsidP="006C466E">
      <w:pPr>
        <w:pStyle w:val="10"/>
        <w:widowControl/>
        <w:numPr>
          <w:numberingChange w:id="312" w:author="mayan" w:date="2000-07-28T13:43:00Z" w:original=""/>
        </w:numPr>
        <w:autoSpaceDE w:val="0"/>
        <w:autoSpaceDN w:val="0"/>
        <w:spacing w:before="480" w:after="480" w:line="240" w:lineRule="atLeast"/>
        <w:textAlignment w:val="bottom"/>
        <w:outlineLvl w:val="0"/>
        <w:rPr>
          <w:del w:id="313" w:author="mayan" w:date="2000-08-03T10:05:00Z"/>
          <w:sz w:val="21"/>
        </w:rPr>
      </w:pPr>
      <w:del w:id="314" w:author="mayan" w:date="2000-08-03T10:05:00Z">
        <w:r>
          <w:rPr>
            <w:rFonts w:hint="eastAsia"/>
            <w:sz w:val="21"/>
          </w:rPr>
          <w:delText>其它环境要求说明〖条件〗：应该说明要求的任何其它环境。</w:delText>
        </w:r>
      </w:del>
    </w:p>
    <w:p w:rsidR="006C466E" w:rsidRDefault="006C466E" w:rsidP="006C466E">
      <w:pPr>
        <w:pStyle w:val="10"/>
        <w:widowControl/>
        <w:numPr>
          <w:numberingChange w:id="315" w:author="mayan" w:date="2000-07-28T13:43:00Z" w:original="%1:2:0:."/>
        </w:numPr>
        <w:autoSpaceDE w:val="0"/>
        <w:autoSpaceDN w:val="0"/>
        <w:spacing w:before="480" w:after="480" w:line="240" w:lineRule="atLeast"/>
        <w:textAlignment w:val="bottom"/>
        <w:outlineLvl w:val="0"/>
        <w:rPr>
          <w:del w:id="316" w:author="mayan" w:date="2000-08-03T10:05:00Z"/>
          <w:sz w:val="21"/>
        </w:rPr>
      </w:pPr>
      <w:del w:id="317" w:author="mayan" w:date="2000-08-03T10:05:00Z">
        <w:r>
          <w:rPr>
            <w:rFonts w:hint="eastAsia"/>
            <w:sz w:val="21"/>
          </w:rPr>
          <w:delText>系统的安装</w:delText>
        </w:r>
      </w:del>
    </w:p>
    <w:p w:rsidR="006C466E" w:rsidRDefault="006C466E" w:rsidP="006C466E">
      <w:pPr>
        <w:pStyle w:val="10"/>
        <w:widowControl/>
        <w:autoSpaceDE w:val="0"/>
        <w:autoSpaceDN w:val="0"/>
        <w:spacing w:before="480" w:after="480" w:line="240" w:lineRule="atLeast"/>
        <w:textAlignment w:val="bottom"/>
        <w:outlineLvl w:val="0"/>
        <w:rPr>
          <w:del w:id="318" w:author="mayan" w:date="2000-08-03T10:05:00Z"/>
          <w:sz w:val="21"/>
        </w:rPr>
      </w:pPr>
      <w:del w:id="319" w:author="mayan" w:date="2000-08-03T10:05:00Z">
        <w:r>
          <w:rPr>
            <w:rFonts w:hint="eastAsia"/>
            <w:sz w:val="21"/>
          </w:rPr>
          <w:lastRenderedPageBreak/>
          <w:delTex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delText>
        </w:r>
      </w:del>
    </w:p>
    <w:p w:rsidR="006C466E" w:rsidRDefault="006C466E" w:rsidP="006C466E">
      <w:pPr>
        <w:pStyle w:val="10"/>
        <w:widowControl/>
        <w:numPr>
          <w:numberingChange w:id="320" w:author="mayan" w:date="2000-07-28T13:43:00Z" w:original=""/>
        </w:numPr>
        <w:autoSpaceDE w:val="0"/>
        <w:autoSpaceDN w:val="0"/>
        <w:spacing w:before="480" w:after="480" w:line="240" w:lineRule="atLeast"/>
        <w:textAlignment w:val="bottom"/>
        <w:outlineLvl w:val="0"/>
        <w:rPr>
          <w:del w:id="321" w:author="mayan" w:date="2000-08-03T10:05:00Z"/>
          <w:sz w:val="21"/>
        </w:rPr>
      </w:pPr>
      <w:del w:id="322" w:author="mayan" w:date="2000-08-03T10:05:00Z">
        <w:r>
          <w:rPr>
            <w:rFonts w:hint="eastAsia"/>
            <w:sz w:val="21"/>
          </w:rPr>
          <w:delText>硬件安装〖条件〗：如果必要，应该详细说明系统所需硬件环境的安装过程，其中包括软件加密锁的安装。</w:delText>
        </w:r>
      </w:del>
    </w:p>
    <w:p w:rsidR="006C466E" w:rsidRDefault="006C466E" w:rsidP="006C466E">
      <w:pPr>
        <w:pStyle w:val="10"/>
        <w:widowControl/>
        <w:numPr>
          <w:numberingChange w:id="323" w:author="mayan" w:date="2000-07-28T13:43:00Z" w:original=""/>
        </w:numPr>
        <w:autoSpaceDE w:val="0"/>
        <w:autoSpaceDN w:val="0"/>
        <w:spacing w:before="480" w:after="480" w:line="240" w:lineRule="atLeast"/>
        <w:textAlignment w:val="bottom"/>
        <w:outlineLvl w:val="0"/>
        <w:rPr>
          <w:del w:id="324" w:author="mayan" w:date="2000-08-03T10:05:00Z"/>
          <w:sz w:val="21"/>
        </w:rPr>
      </w:pPr>
      <w:del w:id="325" w:author="mayan" w:date="2000-08-03T10:05:00Z">
        <w:r>
          <w:rPr>
            <w:rFonts w:hint="eastAsia"/>
            <w:sz w:val="21"/>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326" w:author="mayan" w:date="2000-08-03T10:05:00Z"/>
          <w:sz w:val="21"/>
        </w:rPr>
      </w:pPr>
      <w:del w:id="327" w:author="mayan" w:date="2000-08-03T10:05:00Z">
        <w:r>
          <w:rPr>
            <w:rFonts w:hint="eastAsia"/>
            <w:sz w:val="21"/>
          </w:rPr>
          <w:delText>应该用图示方法详细介绍软件的安装过程。对于网络版软件，应对服务器端及客户端的安装分别予以介绍（可参考文档管理系统SEAS2000-AMS 5</w:delText>
        </w:r>
        <w:r>
          <w:rPr>
            <w:sz w:val="21"/>
          </w:rPr>
          <w:delText>.0</w:delText>
        </w:r>
        <w:r>
          <w:rPr>
            <w:rFonts w:hint="eastAsia"/>
            <w:sz w:val="21"/>
          </w:rPr>
          <w:delText>）。如果二者安装过程相似，可以详细介绍一种，另一种参考前一种即可。如果软件由多个模块构成，且其中部分模块需单独安装，如</w:delText>
        </w:r>
        <w:r>
          <w:rPr>
            <w:sz w:val="21"/>
          </w:rPr>
          <w:delText>Universal Office 3.5</w:delText>
        </w:r>
        <w:r>
          <w:rPr>
            <w:rFonts w:hint="eastAsia"/>
            <w:sz w:val="21"/>
          </w:rPr>
          <w:delText>，则应分别给出安装步骤。</w:delText>
        </w:r>
      </w:del>
    </w:p>
    <w:p w:rsidR="006C466E" w:rsidRDefault="006C466E" w:rsidP="006C466E">
      <w:pPr>
        <w:pStyle w:val="10"/>
        <w:widowControl/>
        <w:autoSpaceDE w:val="0"/>
        <w:autoSpaceDN w:val="0"/>
        <w:spacing w:before="480" w:after="480" w:line="240" w:lineRule="atLeast"/>
        <w:textAlignment w:val="bottom"/>
        <w:outlineLvl w:val="0"/>
        <w:rPr>
          <w:del w:id="328" w:author="mayan" w:date="2000-08-03T10:05:00Z"/>
          <w:sz w:val="21"/>
        </w:rPr>
      </w:pPr>
      <w:del w:id="329" w:author="mayan" w:date="2000-08-03T10:05:00Z">
        <w:r>
          <w:rPr>
            <w:rFonts w:hint="eastAsia"/>
            <w:sz w:val="21"/>
          </w:rPr>
          <w:delText>所有产品的安装包括以下界面：安装快闪界面〖条件〗、安装初始窗口（欢迎）、版权声明界面、选择安装路径界面、选择程序文件夹（程序组）界面〖条件〗、安装进程界面〖条件〗及安装完成界面。</w:delText>
        </w:r>
      </w:del>
    </w:p>
    <w:p w:rsidR="006C466E" w:rsidRDefault="006C466E" w:rsidP="006C466E">
      <w:pPr>
        <w:pStyle w:val="10"/>
        <w:widowControl/>
        <w:numPr>
          <w:numberingChange w:id="330" w:author="mayan" w:date="2000-07-28T13:43:00Z" w:original=""/>
        </w:numPr>
        <w:autoSpaceDE w:val="0"/>
        <w:autoSpaceDN w:val="0"/>
        <w:spacing w:before="480" w:after="480" w:line="240" w:lineRule="atLeast"/>
        <w:textAlignment w:val="bottom"/>
        <w:outlineLvl w:val="0"/>
        <w:rPr>
          <w:del w:id="331" w:author="mayan" w:date="2000-08-03T10:05:00Z"/>
          <w:sz w:val="21"/>
        </w:rPr>
      </w:pPr>
      <w:del w:id="332" w:author="mayan" w:date="2000-08-03T10:05:00Z">
        <w:r>
          <w:rPr>
            <w:rFonts w:hint="eastAsia"/>
            <w:sz w:val="21"/>
          </w:rPr>
          <w:delText>系统配置〖条件〗：应给出系统配置的详细过程，以便用户能够顺利操作系统。对于网络版软件，应分别讲述服务器和客户端的配置过程。</w:delText>
        </w:r>
      </w:del>
    </w:p>
    <w:p w:rsidR="006C466E" w:rsidRDefault="006C466E" w:rsidP="006C466E">
      <w:pPr>
        <w:pStyle w:val="10"/>
        <w:widowControl/>
        <w:numPr>
          <w:numberingChange w:id="333" w:author="mayan" w:date="2000-07-28T13:43:00Z" w:original="%1:3:0:."/>
        </w:numPr>
        <w:autoSpaceDE w:val="0"/>
        <w:autoSpaceDN w:val="0"/>
        <w:spacing w:before="480" w:after="480" w:line="240" w:lineRule="atLeast"/>
        <w:textAlignment w:val="bottom"/>
        <w:outlineLvl w:val="0"/>
        <w:rPr>
          <w:del w:id="334" w:author="mayan" w:date="2000-08-03T10:05:00Z"/>
          <w:sz w:val="21"/>
        </w:rPr>
      </w:pPr>
      <w:del w:id="335" w:author="mayan" w:date="2000-08-03T10:05:00Z">
        <w:r>
          <w:rPr>
            <w:rFonts w:hint="eastAsia"/>
            <w:sz w:val="21"/>
          </w:rPr>
          <w:delText>系统的启动：应给出系统启动的方法。如果系统由多个模块组成，则不必单列出一节讲述系统的启动方法，只须在介绍各个模块的操作时给出模块的启动方法即可。</w:delText>
        </w:r>
      </w:del>
    </w:p>
    <w:p w:rsidR="006C466E" w:rsidRDefault="006C466E" w:rsidP="006C466E">
      <w:pPr>
        <w:pStyle w:val="10"/>
        <w:widowControl/>
        <w:autoSpaceDE w:val="0"/>
        <w:autoSpaceDN w:val="0"/>
        <w:spacing w:before="480" w:after="480" w:line="240" w:lineRule="atLeast"/>
        <w:textAlignment w:val="bottom"/>
        <w:outlineLvl w:val="0"/>
        <w:rPr>
          <w:del w:id="336" w:author="mayan" w:date="2000-08-03T10:05:00Z"/>
          <w:sz w:val="21"/>
        </w:rPr>
      </w:pPr>
      <w:del w:id="337" w:author="mayan" w:date="2000-08-03T10:05:00Z">
        <w:r>
          <w:rPr>
            <w:rFonts w:hint="eastAsia"/>
            <w:sz w:val="21"/>
          </w:rPr>
          <w:delText>对于系统的安装及启动的结构总结如下，供编写用户手册时参考：</w:delText>
        </w:r>
      </w:del>
    </w:p>
    <w:p w:rsidR="006C466E" w:rsidRDefault="006C466E" w:rsidP="006C466E">
      <w:pPr>
        <w:pStyle w:val="10"/>
        <w:widowControl/>
        <w:autoSpaceDE w:val="0"/>
        <w:autoSpaceDN w:val="0"/>
        <w:spacing w:before="480" w:after="480" w:line="240" w:lineRule="atLeast"/>
        <w:textAlignment w:val="bottom"/>
        <w:outlineLvl w:val="0"/>
        <w:rPr>
          <w:del w:id="338" w:author="mayan" w:date="2000-08-03T10:05:00Z"/>
        </w:rPr>
      </w:pPr>
      <w:del w:id="339" w:author="mayan" w:date="2000-08-03T10:05:00Z">
        <w:r>
          <w:delText>|------</w:delText>
        </w:r>
        <w:r>
          <w:rPr>
            <w:rFonts w:hint="eastAsia"/>
          </w:rPr>
          <w:delText xml:space="preserve">系统的运行环境   </w:delText>
        </w:r>
        <w:r>
          <w:delText>|----</w:delText>
        </w:r>
        <w:r>
          <w:rPr>
            <w:rFonts w:hint="eastAsia"/>
          </w:rPr>
          <w:delText>硬件环境</w:delText>
        </w:r>
      </w:del>
    </w:p>
    <w:p w:rsidR="006C466E" w:rsidRDefault="006C466E" w:rsidP="006C466E">
      <w:pPr>
        <w:pStyle w:val="10"/>
        <w:widowControl/>
        <w:autoSpaceDE w:val="0"/>
        <w:autoSpaceDN w:val="0"/>
        <w:spacing w:before="480" w:after="480" w:line="240" w:lineRule="atLeast"/>
        <w:textAlignment w:val="bottom"/>
        <w:outlineLvl w:val="0"/>
        <w:rPr>
          <w:del w:id="340" w:author="mayan" w:date="2000-08-03T10:05:00Z"/>
        </w:rPr>
      </w:pPr>
      <w:del w:id="341" w:author="mayan" w:date="2000-08-03T10:05:00Z">
        <w:r>
          <w:delText xml:space="preserve">|                </w:delText>
        </w:r>
        <w:r>
          <w:rPr>
            <w:rFonts w:hint="eastAsia"/>
          </w:rPr>
          <w:delText xml:space="preserve"> </w:delText>
        </w:r>
        <w:r>
          <w:rPr>
            <w:sz w:val="18"/>
          </w:rPr>
          <w:delText xml:space="preserve">  </w:delText>
        </w:r>
        <w:r>
          <w:rPr>
            <w:rFonts w:hint="eastAsia"/>
            <w:sz w:val="18"/>
          </w:rPr>
          <w:delText xml:space="preserve"> </w:delText>
        </w:r>
        <w:r>
          <w:rPr>
            <w:sz w:val="18"/>
          </w:rPr>
          <w:delText xml:space="preserve"> </w:delText>
        </w:r>
        <w:r>
          <w:delText xml:space="preserve"> |----</w:delText>
        </w:r>
        <w:r>
          <w:rPr>
            <w:rFonts w:hint="eastAsia"/>
          </w:rPr>
          <w:delText>软件环境</w:delText>
        </w:r>
      </w:del>
    </w:p>
    <w:p w:rsidR="006C466E" w:rsidRDefault="006C466E" w:rsidP="006C466E">
      <w:pPr>
        <w:pStyle w:val="10"/>
        <w:widowControl/>
        <w:autoSpaceDE w:val="0"/>
        <w:autoSpaceDN w:val="0"/>
        <w:spacing w:before="480" w:after="480" w:line="240" w:lineRule="atLeast"/>
        <w:textAlignment w:val="bottom"/>
        <w:outlineLvl w:val="0"/>
        <w:rPr>
          <w:del w:id="342" w:author="mayan" w:date="2000-08-03T10:05:00Z"/>
        </w:rPr>
      </w:pPr>
      <w:del w:id="343"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344" w:author="mayan" w:date="2000-08-03T10:05:00Z"/>
        </w:rPr>
      </w:pPr>
      <w:del w:id="345" w:author="mayan" w:date="2000-08-03T10:05:00Z">
        <w:r>
          <w:rPr>
            <w:rFonts w:hint="eastAsia"/>
          </w:rPr>
          <w:delText xml:space="preserve">系统的安装及启动 </w:delText>
        </w:r>
        <w:r>
          <w:delText>|</w:delText>
        </w:r>
        <w:r>
          <w:rPr>
            <w:rFonts w:hint="eastAsia"/>
          </w:rPr>
          <w:delText xml:space="preserve">                 </w:delText>
        </w:r>
        <w:r>
          <w:rPr>
            <w:rFonts w:hint="eastAsia"/>
            <w:sz w:val="18"/>
          </w:rPr>
          <w:delText xml:space="preserve">    </w:delText>
        </w:r>
        <w:r>
          <w:rPr>
            <w:rFonts w:hint="eastAsia"/>
          </w:rPr>
          <w:delText xml:space="preserve"> </w:delText>
        </w:r>
        <w:r>
          <w:delText>|----</w:delText>
        </w:r>
        <w:r>
          <w:rPr>
            <w:rFonts w:hint="eastAsia"/>
          </w:rPr>
          <w:delText>硬件安装</w:delText>
        </w:r>
      </w:del>
    </w:p>
    <w:p w:rsidR="006C466E" w:rsidRDefault="006C466E" w:rsidP="006C466E">
      <w:pPr>
        <w:pStyle w:val="10"/>
        <w:widowControl/>
        <w:autoSpaceDE w:val="0"/>
        <w:autoSpaceDN w:val="0"/>
        <w:spacing w:before="480" w:after="480" w:line="240" w:lineRule="atLeast"/>
        <w:textAlignment w:val="bottom"/>
        <w:outlineLvl w:val="0"/>
        <w:rPr>
          <w:del w:id="346" w:author="mayan" w:date="2000-08-03T10:05:00Z"/>
        </w:rPr>
      </w:pPr>
      <w:del w:id="347" w:author="mayan" w:date="2000-08-03T10:05:00Z">
        <w:r>
          <w:delText>|------</w:delText>
        </w:r>
        <w:r>
          <w:rPr>
            <w:rFonts w:hint="eastAsia"/>
          </w:rPr>
          <w:delText>系统的安装</w:delText>
        </w:r>
        <w:r>
          <w:delText xml:space="preserve">   </w:delText>
        </w:r>
        <w:r>
          <w:rPr>
            <w:rFonts w:hint="eastAsia"/>
          </w:rPr>
          <w:delText xml:space="preserve">   </w:delText>
        </w:r>
        <w:r>
          <w:delText xml:space="preserve"> |----</w:delText>
        </w:r>
        <w:r>
          <w:rPr>
            <w:rFonts w:hint="eastAsia"/>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348" w:author="mayan" w:date="2000-08-03T10:05:00Z"/>
        </w:rPr>
      </w:pPr>
      <w:del w:id="349" w:author="mayan" w:date="2000-08-03T10:05:00Z">
        <w:r>
          <w:delText xml:space="preserve">|           </w:delText>
        </w:r>
        <w:r>
          <w:rPr>
            <w:rFonts w:hint="eastAsia"/>
          </w:rPr>
          <w:delText xml:space="preserve"> </w:delText>
        </w:r>
        <w:r>
          <w:delText xml:space="preserve">     </w:delText>
        </w:r>
        <w:r>
          <w:rPr>
            <w:sz w:val="18"/>
          </w:rPr>
          <w:delText xml:space="preserve"> </w:delText>
        </w:r>
        <w:r>
          <w:rPr>
            <w:rFonts w:hint="eastAsia"/>
            <w:sz w:val="18"/>
          </w:rPr>
          <w:delText xml:space="preserve">  </w:delText>
        </w:r>
        <w:r>
          <w:rPr>
            <w:rFonts w:hint="eastAsia"/>
          </w:rPr>
          <w:delText xml:space="preserve"> </w:delText>
        </w:r>
        <w:r>
          <w:delText xml:space="preserve"> |----</w:delText>
        </w:r>
        <w:r>
          <w:rPr>
            <w:rFonts w:hint="eastAsia"/>
          </w:rPr>
          <w:delText>系统的配置</w:delText>
        </w:r>
      </w:del>
    </w:p>
    <w:p w:rsidR="006C466E" w:rsidRDefault="006C466E" w:rsidP="006C466E">
      <w:pPr>
        <w:pStyle w:val="10"/>
        <w:widowControl/>
        <w:autoSpaceDE w:val="0"/>
        <w:autoSpaceDN w:val="0"/>
        <w:spacing w:before="480" w:after="480" w:line="240" w:lineRule="atLeast"/>
        <w:textAlignment w:val="bottom"/>
        <w:outlineLvl w:val="0"/>
        <w:rPr>
          <w:del w:id="350" w:author="mayan" w:date="2000-08-03T10:05:00Z"/>
        </w:rPr>
      </w:pPr>
      <w:del w:id="351"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352" w:author="mayan" w:date="2000-08-03T10:05:00Z"/>
        </w:rPr>
      </w:pPr>
      <w:del w:id="353" w:author="mayan" w:date="2000-08-03T10:05:00Z">
        <w:r>
          <w:lastRenderedPageBreak/>
          <w:delText>|------</w:delText>
        </w:r>
        <w:r>
          <w:rPr>
            <w:rFonts w:hint="eastAsia"/>
          </w:rPr>
          <w:delText>系统的启动</w:delText>
        </w:r>
      </w:del>
    </w:p>
    <w:p w:rsidR="006C466E" w:rsidRDefault="006C466E" w:rsidP="006C466E">
      <w:pPr>
        <w:pStyle w:val="10"/>
        <w:widowControl/>
        <w:autoSpaceDE w:val="0"/>
        <w:autoSpaceDN w:val="0"/>
        <w:spacing w:before="480" w:after="480" w:line="240" w:lineRule="atLeast"/>
        <w:textAlignment w:val="bottom"/>
        <w:outlineLvl w:val="0"/>
        <w:rPr>
          <w:del w:id="354" w:author="mayan" w:date="2000-08-03T10:05:00Z"/>
          <w:sz w:val="24"/>
        </w:rPr>
      </w:pPr>
      <w:del w:id="355" w:author="mayan" w:date="2000-08-03T10:05:00Z">
        <w:r>
          <w:rPr>
            <w:rFonts w:hint="eastAsia"/>
            <w:sz w:val="24"/>
          </w:rPr>
          <w:delText>§</w:delText>
        </w:r>
        <w:r>
          <w:rPr>
            <w:sz w:val="24"/>
          </w:rPr>
          <w:delText xml:space="preserve">2.2.9 </w:delText>
        </w:r>
        <w:r>
          <w:rPr>
            <w:rFonts w:hint="eastAsia"/>
            <w:sz w:val="24"/>
          </w:rPr>
          <w:delText>系统操作说明</w:delText>
        </w:r>
      </w:del>
    </w:p>
    <w:p w:rsidR="006C466E" w:rsidRDefault="006C466E" w:rsidP="006C466E">
      <w:pPr>
        <w:pStyle w:val="10"/>
        <w:widowControl/>
        <w:autoSpaceDE w:val="0"/>
        <w:autoSpaceDN w:val="0"/>
        <w:spacing w:before="480" w:after="480" w:line="240" w:lineRule="atLeast"/>
        <w:textAlignment w:val="bottom"/>
        <w:outlineLvl w:val="0"/>
        <w:rPr>
          <w:del w:id="356" w:author="mayan" w:date="2000-08-03T10:05:00Z"/>
          <w:sz w:val="21"/>
        </w:rPr>
      </w:pPr>
      <w:del w:id="357" w:author="mayan" w:date="2000-08-03T10:05:00Z">
        <w:r>
          <w:rPr>
            <w:rFonts w:hint="eastAsia"/>
            <w:sz w:val="21"/>
          </w:rPr>
          <w:delText>系统操作说明是用户手册的主体，这部分详细介绍了产品的功能、作用和意义。在编写时应遵循以下原则：</w:delText>
        </w:r>
      </w:del>
    </w:p>
    <w:p w:rsidR="006C466E" w:rsidRDefault="006C466E" w:rsidP="006C466E">
      <w:pPr>
        <w:pStyle w:val="10"/>
        <w:widowControl/>
        <w:autoSpaceDE w:val="0"/>
        <w:autoSpaceDN w:val="0"/>
        <w:spacing w:before="480" w:after="480" w:line="240" w:lineRule="atLeast"/>
        <w:textAlignment w:val="bottom"/>
        <w:outlineLvl w:val="0"/>
        <w:rPr>
          <w:del w:id="358" w:author="mayan" w:date="2000-07-28T13:43:00Z"/>
          <w:sz w:val="21"/>
        </w:rPr>
      </w:pPr>
      <w:del w:id="359" w:author="mayan" w:date="2000-07-28T13:43:00Z">
        <w:r>
          <w:rPr>
            <w:rFonts w:hint="eastAsia"/>
            <w:sz w:val="21"/>
          </w:rPr>
          <w:delText>易读性较差——操作说明写成了技术报告，使用的计算机术语较多，造成用户理解上的困难。</w:delText>
        </w:r>
      </w:del>
    </w:p>
    <w:p w:rsidR="006C466E" w:rsidRDefault="006C466E" w:rsidP="006C466E">
      <w:pPr>
        <w:pStyle w:val="10"/>
        <w:widowControl/>
        <w:autoSpaceDE w:val="0"/>
        <w:autoSpaceDN w:val="0"/>
        <w:spacing w:before="480" w:after="480" w:line="240" w:lineRule="atLeast"/>
        <w:textAlignment w:val="bottom"/>
        <w:outlineLvl w:val="0"/>
        <w:rPr>
          <w:del w:id="360" w:author="mayan" w:date="2000-07-28T13:43:00Z"/>
          <w:sz w:val="21"/>
        </w:rPr>
      </w:pPr>
      <w:del w:id="361" w:author="mayan" w:date="2000-07-28T13:43:00Z">
        <w:r>
          <w:rPr>
            <w:rFonts w:hint="eastAsia"/>
            <w:sz w:val="21"/>
          </w:rPr>
          <w:delText>系统操作说明部分的编写应遵循以下原则：</w:delText>
        </w:r>
      </w:del>
    </w:p>
    <w:p w:rsidR="006C466E" w:rsidRDefault="006C466E" w:rsidP="006C466E">
      <w:pPr>
        <w:pStyle w:val="10"/>
        <w:widowControl/>
        <w:numPr>
          <w:numberingChange w:id="362" w:author="mayan" w:date="2000-07-28T13:43:00Z" w:original="%1:1:0:."/>
        </w:numPr>
        <w:autoSpaceDE w:val="0"/>
        <w:autoSpaceDN w:val="0"/>
        <w:spacing w:before="480" w:after="480" w:line="240" w:lineRule="atLeast"/>
        <w:textAlignment w:val="bottom"/>
        <w:outlineLvl w:val="0"/>
        <w:rPr>
          <w:del w:id="363" w:author="mayan" w:date="2000-08-03T10:05:00Z"/>
          <w:sz w:val="21"/>
        </w:rPr>
      </w:pPr>
      <w:del w:id="364" w:author="mayan" w:date="2000-08-03T10:05:00Z">
        <w:r>
          <w:rPr>
            <w:rFonts w:hint="eastAsia"/>
            <w:sz w:val="21"/>
          </w:rPr>
          <w:delText>应该以系统的功能为主线进行说明介绍</w:delText>
        </w:r>
      </w:del>
    </w:p>
    <w:p w:rsidR="006C466E" w:rsidRDefault="006C466E" w:rsidP="006C466E">
      <w:pPr>
        <w:pStyle w:val="10"/>
        <w:widowControl/>
        <w:numPr>
          <w:numberingChange w:id="365" w:author="mayan" w:date="2000-07-28T13:43:00Z" w:original="%1:2:0:."/>
        </w:numPr>
        <w:autoSpaceDE w:val="0"/>
        <w:autoSpaceDN w:val="0"/>
        <w:spacing w:before="480" w:after="480" w:line="240" w:lineRule="atLeast"/>
        <w:textAlignment w:val="bottom"/>
        <w:outlineLvl w:val="0"/>
        <w:rPr>
          <w:del w:id="366" w:author="mayan" w:date="2000-08-03T10:05:00Z"/>
          <w:sz w:val="21"/>
        </w:rPr>
      </w:pPr>
      <w:del w:id="367" w:author="mayan" w:date="2000-08-03T10:05:00Z">
        <w:r>
          <w:rPr>
            <w:rFonts w:hint="eastAsia"/>
            <w:sz w:val="21"/>
          </w:rPr>
          <w:delText>功能介绍的顺序应依据功能实现的逻辑顺序进行，不应单纯地按照菜单项、按钮或工具条介绍</w:delText>
        </w:r>
      </w:del>
    </w:p>
    <w:p w:rsidR="006C466E" w:rsidRDefault="006C466E" w:rsidP="006C466E">
      <w:pPr>
        <w:pStyle w:val="10"/>
        <w:widowControl/>
        <w:numPr>
          <w:numberingChange w:id="368" w:author="mayan" w:date="2000-07-28T13:43:00Z" w:original="%1:3:0:."/>
        </w:numPr>
        <w:autoSpaceDE w:val="0"/>
        <w:autoSpaceDN w:val="0"/>
        <w:spacing w:before="480" w:after="480" w:line="240" w:lineRule="atLeast"/>
        <w:textAlignment w:val="bottom"/>
        <w:outlineLvl w:val="0"/>
        <w:rPr>
          <w:del w:id="369" w:author="mayan" w:date="2000-08-03T10:05:00Z"/>
          <w:sz w:val="21"/>
        </w:rPr>
      </w:pPr>
      <w:del w:id="370" w:author="mayan" w:date="2000-08-03T10:05:00Z">
        <w:r>
          <w:rPr>
            <w:rFonts w:hint="eastAsia"/>
            <w:sz w:val="21"/>
          </w:rPr>
          <w:delText>对于功能比较复杂的部分，除了介绍操作方法之外，还应对该功能的作用和意义予以解释</w:delText>
        </w:r>
      </w:del>
    </w:p>
    <w:p w:rsidR="006C466E" w:rsidRDefault="006C466E" w:rsidP="006C466E">
      <w:pPr>
        <w:pStyle w:val="10"/>
        <w:widowControl/>
        <w:numPr>
          <w:numberingChange w:id="371" w:author="mayan" w:date="2000-07-28T13:43:00Z" w:original="%1:4:0:."/>
        </w:numPr>
        <w:autoSpaceDE w:val="0"/>
        <w:autoSpaceDN w:val="0"/>
        <w:spacing w:before="480" w:after="480" w:line="240" w:lineRule="atLeast"/>
        <w:textAlignment w:val="bottom"/>
        <w:outlineLvl w:val="0"/>
        <w:rPr>
          <w:del w:id="372" w:author="mayan" w:date="2000-08-03T10:05:00Z"/>
          <w:sz w:val="21"/>
        </w:rPr>
      </w:pPr>
      <w:del w:id="373" w:author="mayan" w:date="2000-08-03T10:05:00Z">
        <w:r>
          <w:rPr>
            <w:rFonts w:hint="eastAsia"/>
            <w:sz w:val="21"/>
          </w:rPr>
          <w:delText>应该详细地描述操作过程中的每一步</w:delText>
        </w:r>
      </w:del>
    </w:p>
    <w:p w:rsidR="006C466E" w:rsidRDefault="006C466E" w:rsidP="006C466E">
      <w:pPr>
        <w:pStyle w:val="10"/>
        <w:widowControl/>
        <w:numPr>
          <w:numberingChange w:id="374" w:author="mayan" w:date="2000-07-28T13:43:00Z" w:original="%1:5:0:."/>
        </w:numPr>
        <w:autoSpaceDE w:val="0"/>
        <w:autoSpaceDN w:val="0"/>
        <w:spacing w:before="480" w:after="480" w:line="240" w:lineRule="atLeast"/>
        <w:textAlignment w:val="bottom"/>
        <w:outlineLvl w:val="0"/>
        <w:rPr>
          <w:del w:id="375" w:author="mayan" w:date="2000-08-03T10:05:00Z"/>
          <w:sz w:val="21"/>
        </w:rPr>
      </w:pPr>
      <w:del w:id="376" w:author="mayan" w:date="2000-08-03T10:05:00Z">
        <w:r>
          <w:rPr>
            <w:rFonts w:hint="eastAsia"/>
            <w:sz w:val="21"/>
          </w:rPr>
          <w:delText>句子尽量简洁。如果用一个句子表达起来比较复杂，定语多，则可以分成两个甚至几个句子来说明，这样用户在阅读用户手册时会轻松些</w:delText>
        </w:r>
      </w:del>
    </w:p>
    <w:p w:rsidR="006C466E" w:rsidRDefault="006C466E" w:rsidP="006C466E">
      <w:pPr>
        <w:pStyle w:val="10"/>
        <w:widowControl/>
        <w:numPr>
          <w:numberingChange w:id="377" w:author="mayan" w:date="2000-07-28T13:43:00Z" w:original="%1:6:0:."/>
        </w:numPr>
        <w:autoSpaceDE w:val="0"/>
        <w:autoSpaceDN w:val="0"/>
        <w:spacing w:before="480" w:after="480" w:line="240" w:lineRule="atLeast"/>
        <w:textAlignment w:val="bottom"/>
        <w:outlineLvl w:val="0"/>
        <w:rPr>
          <w:del w:id="378" w:author="mayan" w:date="2000-08-03T10:05:00Z"/>
          <w:sz w:val="21"/>
        </w:rPr>
      </w:pPr>
      <w:del w:id="379" w:author="mayan" w:date="2000-08-03T10:05:00Z">
        <w:r>
          <w:rPr>
            <w:rFonts w:hint="eastAsia"/>
            <w:sz w:val="21"/>
          </w:rPr>
          <w:delText>每节、段的内容明确。这样用户可以通过目录很方便地查到自己所需要的内容；注意段的划分，每段不要太长，突出重点，否则用户不容易获得其中的精华</w:delText>
        </w:r>
      </w:del>
    </w:p>
    <w:p w:rsidR="006C466E" w:rsidRDefault="006C466E" w:rsidP="006C466E">
      <w:pPr>
        <w:pStyle w:val="10"/>
        <w:widowControl/>
        <w:numPr>
          <w:numberingChange w:id="380" w:author="mayan" w:date="2000-07-28T13:43:00Z" w:original="%1:7:0:."/>
        </w:numPr>
        <w:autoSpaceDE w:val="0"/>
        <w:autoSpaceDN w:val="0"/>
        <w:spacing w:before="480" w:after="480" w:line="240" w:lineRule="atLeast"/>
        <w:textAlignment w:val="bottom"/>
        <w:outlineLvl w:val="0"/>
        <w:rPr>
          <w:del w:id="381" w:author="mayan" w:date="2000-08-03T10:05:00Z"/>
        </w:rPr>
      </w:pPr>
      <w:del w:id="382" w:author="mayan" w:date="2000-08-03T10:05:00Z">
        <w:r>
          <w:rPr>
            <w:rFonts w:hint="eastAsia"/>
            <w:sz w:val="21"/>
          </w:rPr>
          <w:delText>用户手册的用词要前后一致。在用户手册中使用的概念、术语的用词要前后一致，否则用户将不容易读懂此手册</w:delText>
        </w:r>
      </w:del>
    </w:p>
    <w:p w:rsidR="006C466E" w:rsidRDefault="006C466E" w:rsidP="006C466E">
      <w:pPr>
        <w:pStyle w:val="10"/>
        <w:widowControl/>
        <w:numPr>
          <w:numberingChange w:id="383" w:author="mayan" w:date="2000-07-28T13:43:00Z" w:original="%1:8:0:."/>
        </w:numPr>
        <w:autoSpaceDE w:val="0"/>
        <w:autoSpaceDN w:val="0"/>
        <w:spacing w:before="480" w:after="480" w:line="240" w:lineRule="atLeast"/>
        <w:textAlignment w:val="bottom"/>
        <w:outlineLvl w:val="0"/>
        <w:rPr>
          <w:del w:id="384" w:author="mayan" w:date="2000-08-03T10:05:00Z"/>
        </w:rPr>
      </w:pPr>
      <w:del w:id="385" w:author="mayan" w:date="2000-08-03T10:05:00Z">
        <w:r>
          <w:rPr>
            <w:rFonts w:hint="eastAsia"/>
            <w:sz w:val="21"/>
          </w:rPr>
          <w:delText>用户不一定是计算机专家，用户手册编写人员应该牢牢记住这一点。手册中应该尽量不使用较深奥的计算机术语。如果不可避免，我们应该给予适当的解释和说明</w:delText>
        </w:r>
      </w:del>
    </w:p>
    <w:p w:rsidR="006C466E" w:rsidRDefault="006C466E" w:rsidP="006C466E">
      <w:pPr>
        <w:pStyle w:val="10"/>
        <w:widowControl/>
        <w:numPr>
          <w:numberingChange w:id="386" w:author="mayan" w:date="2000-07-28T13:43:00Z" w:original="%1:9:0:."/>
        </w:numPr>
        <w:autoSpaceDE w:val="0"/>
        <w:autoSpaceDN w:val="0"/>
        <w:spacing w:before="480" w:after="480" w:line="240" w:lineRule="atLeast"/>
        <w:textAlignment w:val="bottom"/>
        <w:outlineLvl w:val="0"/>
        <w:rPr>
          <w:del w:id="387" w:author="mayan" w:date="2000-08-03T10:05:00Z"/>
          <w:sz w:val="21"/>
        </w:rPr>
      </w:pPr>
      <w:del w:id="388" w:author="mayan" w:date="2000-08-03T10:05:00Z">
        <w:r>
          <w:rPr>
            <w:rFonts w:hint="eastAsia"/>
            <w:sz w:val="21"/>
          </w:rPr>
          <w:delText>用户手册各部分风格应该统一。一些较大的系统可能由多人开发和测试，从而造成用户手册各部分风格各异，这就要求</w:delText>
        </w:r>
        <w:r>
          <w:rPr>
            <w:rFonts w:hint="eastAsia"/>
            <w:sz w:val="48"/>
          </w:rPr>
          <w:delText>用户手册编排人员？</w:delText>
        </w:r>
        <w:r>
          <w:rPr>
            <w:rFonts w:hint="eastAsia"/>
            <w:sz w:val="21"/>
          </w:rPr>
          <w:delText>最终将各部分统一成风格相同的一本手册</w:delText>
        </w:r>
      </w:del>
    </w:p>
    <w:p w:rsidR="006C466E" w:rsidRDefault="006C466E" w:rsidP="006C466E">
      <w:pPr>
        <w:pStyle w:val="10"/>
        <w:widowControl/>
        <w:autoSpaceDE w:val="0"/>
        <w:autoSpaceDN w:val="0"/>
        <w:spacing w:before="480" w:after="480" w:line="240" w:lineRule="atLeast"/>
        <w:textAlignment w:val="bottom"/>
        <w:outlineLvl w:val="0"/>
        <w:rPr>
          <w:del w:id="389" w:author="mayan" w:date="2000-08-03T10:05:00Z"/>
          <w:sz w:val="21"/>
        </w:rPr>
      </w:pPr>
      <w:del w:id="390" w:author="mayan" w:date="2000-08-03T10:05:00Z">
        <w:r>
          <w:rPr>
            <w:rFonts w:hint="eastAsia"/>
            <w:sz w:val="21"/>
          </w:rPr>
          <w:delText>在对功能的具体描述中，可以参考下面的操作步骤：</w:delText>
        </w:r>
      </w:del>
    </w:p>
    <w:p w:rsidR="006C466E" w:rsidRDefault="006C466E" w:rsidP="006C466E">
      <w:pPr>
        <w:pStyle w:val="10"/>
        <w:widowControl/>
        <w:numPr>
          <w:numberingChange w:id="391" w:author="mayan" w:date="2000-07-28T13:43:00Z" w:original="%1:1:0:."/>
        </w:numPr>
        <w:autoSpaceDE w:val="0"/>
        <w:autoSpaceDN w:val="0"/>
        <w:spacing w:before="480" w:after="480" w:line="240" w:lineRule="atLeast"/>
        <w:textAlignment w:val="bottom"/>
        <w:outlineLvl w:val="0"/>
        <w:rPr>
          <w:del w:id="392" w:author="mayan" w:date="2000-08-03T10:05:00Z"/>
          <w:sz w:val="21"/>
        </w:rPr>
      </w:pPr>
      <w:del w:id="393" w:author="mayan" w:date="2000-08-03T10:05:00Z">
        <w:r>
          <w:rPr>
            <w:rFonts w:hint="eastAsia"/>
            <w:sz w:val="21"/>
          </w:rPr>
          <w:delText>启动某一程序，进入该程序的主界面。</w:delText>
        </w:r>
      </w:del>
    </w:p>
    <w:p w:rsidR="006C466E" w:rsidRDefault="006C466E" w:rsidP="006C466E">
      <w:pPr>
        <w:pStyle w:val="10"/>
        <w:widowControl/>
        <w:numPr>
          <w:numberingChange w:id="394" w:author="mayan" w:date="2000-07-28T13:43:00Z" w:original="%1:2:0:."/>
        </w:numPr>
        <w:autoSpaceDE w:val="0"/>
        <w:autoSpaceDN w:val="0"/>
        <w:spacing w:before="480" w:after="480" w:line="240" w:lineRule="atLeast"/>
        <w:textAlignment w:val="bottom"/>
        <w:outlineLvl w:val="0"/>
        <w:rPr>
          <w:del w:id="395" w:author="mayan" w:date="2000-08-03T10:05:00Z"/>
          <w:sz w:val="21"/>
        </w:rPr>
      </w:pPr>
      <w:del w:id="396" w:author="mayan" w:date="2000-08-03T10:05:00Z">
        <w:r>
          <w:rPr>
            <w:rFonts w:hint="eastAsia"/>
            <w:sz w:val="21"/>
          </w:rPr>
          <w:delText>执行某一功能（选择菜单或工具按钮）。</w:delText>
        </w:r>
      </w:del>
    </w:p>
    <w:p w:rsidR="006C466E" w:rsidRDefault="006C466E" w:rsidP="006C466E">
      <w:pPr>
        <w:pStyle w:val="10"/>
        <w:widowControl/>
        <w:numPr>
          <w:numberingChange w:id="397" w:author="mayan" w:date="2000-07-28T13:43:00Z" w:original="%1:3:0:."/>
        </w:numPr>
        <w:autoSpaceDE w:val="0"/>
        <w:autoSpaceDN w:val="0"/>
        <w:spacing w:before="480" w:after="480" w:line="240" w:lineRule="atLeast"/>
        <w:textAlignment w:val="bottom"/>
        <w:outlineLvl w:val="0"/>
        <w:rPr>
          <w:del w:id="398" w:author="mayan" w:date="2000-08-03T10:05:00Z"/>
          <w:sz w:val="21"/>
        </w:rPr>
      </w:pPr>
      <w:del w:id="399" w:author="mayan" w:date="2000-08-03T10:05:00Z">
        <w:r>
          <w:rPr>
            <w:rFonts w:hint="eastAsia"/>
            <w:sz w:val="21"/>
          </w:rPr>
          <w:lastRenderedPageBreak/>
          <w:delText>弹出相关界面。</w:delText>
        </w:r>
      </w:del>
    </w:p>
    <w:p w:rsidR="006C466E" w:rsidRDefault="006C466E" w:rsidP="006C466E">
      <w:pPr>
        <w:pStyle w:val="10"/>
        <w:widowControl/>
        <w:numPr>
          <w:numberingChange w:id="400" w:author="mayan" w:date="2000-07-28T13:43:00Z" w:original="%1:4:0:."/>
        </w:numPr>
        <w:autoSpaceDE w:val="0"/>
        <w:autoSpaceDN w:val="0"/>
        <w:spacing w:before="480" w:after="480" w:line="240" w:lineRule="atLeast"/>
        <w:textAlignment w:val="bottom"/>
        <w:outlineLvl w:val="0"/>
        <w:rPr>
          <w:del w:id="401" w:author="mayan" w:date="2000-08-03T10:05:00Z"/>
          <w:sz w:val="21"/>
        </w:rPr>
      </w:pPr>
      <w:del w:id="402" w:author="mayan" w:date="2000-08-03T10:05:00Z">
        <w:r>
          <w:rPr>
            <w:rFonts w:hint="eastAsia"/>
            <w:sz w:val="21"/>
          </w:rPr>
          <w:delText>对输入信息予以说明。</w:delText>
        </w:r>
      </w:del>
    </w:p>
    <w:p w:rsidR="006C466E" w:rsidRDefault="006C466E" w:rsidP="006C466E">
      <w:pPr>
        <w:pStyle w:val="10"/>
        <w:widowControl/>
        <w:numPr>
          <w:numberingChange w:id="403" w:author="mayan" w:date="2000-07-28T13:43:00Z" w:original="%1:5:0:."/>
        </w:numPr>
        <w:autoSpaceDE w:val="0"/>
        <w:autoSpaceDN w:val="0"/>
        <w:spacing w:before="480" w:after="480" w:line="240" w:lineRule="atLeast"/>
        <w:textAlignment w:val="bottom"/>
        <w:outlineLvl w:val="0"/>
        <w:rPr>
          <w:del w:id="404" w:author="mayan" w:date="2000-08-03T10:05:00Z"/>
          <w:sz w:val="21"/>
        </w:rPr>
      </w:pPr>
      <w:del w:id="405" w:author="mayan" w:date="2000-08-03T10:05:00Z">
        <w:r>
          <w:rPr>
            <w:rFonts w:hint="eastAsia"/>
            <w:sz w:val="21"/>
          </w:rPr>
          <w:delText>继续操作（点击按钮）。</w:delText>
        </w:r>
      </w:del>
    </w:p>
    <w:p w:rsidR="006C466E" w:rsidRDefault="006C466E" w:rsidP="006C466E">
      <w:pPr>
        <w:pStyle w:val="10"/>
        <w:widowControl/>
        <w:numPr>
          <w:numberingChange w:id="406" w:author="mayan" w:date="2000-07-28T13:43:00Z" w:original="%1:6:0:."/>
        </w:numPr>
        <w:autoSpaceDE w:val="0"/>
        <w:autoSpaceDN w:val="0"/>
        <w:spacing w:before="480" w:after="480" w:line="240" w:lineRule="atLeast"/>
        <w:textAlignment w:val="bottom"/>
        <w:outlineLvl w:val="0"/>
        <w:rPr>
          <w:del w:id="407" w:author="mayan" w:date="2000-08-03T10:05:00Z"/>
          <w:sz w:val="21"/>
        </w:rPr>
      </w:pPr>
      <w:del w:id="408" w:author="mayan" w:date="2000-08-03T10:05:00Z">
        <w:r>
          <w:rPr>
            <w:rFonts w:hint="eastAsia"/>
            <w:sz w:val="21"/>
          </w:rPr>
          <w:delText>结果界面。</w:delText>
        </w:r>
      </w:del>
    </w:p>
    <w:p w:rsidR="006C466E" w:rsidRDefault="006C466E" w:rsidP="006C466E">
      <w:pPr>
        <w:pStyle w:val="10"/>
        <w:widowControl/>
        <w:numPr>
          <w:numberingChange w:id="409" w:author="mayan" w:date="2000-07-28T13:43:00Z" w:original="%1:7:0:."/>
        </w:numPr>
        <w:autoSpaceDE w:val="0"/>
        <w:autoSpaceDN w:val="0"/>
        <w:spacing w:before="480" w:after="480" w:line="240" w:lineRule="atLeast"/>
        <w:textAlignment w:val="bottom"/>
        <w:outlineLvl w:val="0"/>
        <w:rPr>
          <w:del w:id="410" w:author="mayan" w:date="2000-08-03T10:05:00Z"/>
          <w:sz w:val="21"/>
        </w:rPr>
      </w:pPr>
      <w:del w:id="411" w:author="mayan" w:date="2000-08-03T10:05:00Z">
        <w:r>
          <w:rPr>
            <w:rFonts w:hint="eastAsia"/>
            <w:sz w:val="21"/>
          </w:rPr>
          <w:delText>对输出信息予以说明。</w:delText>
        </w:r>
      </w:del>
    </w:p>
    <w:p w:rsidR="006C466E" w:rsidRDefault="006C466E" w:rsidP="006C466E">
      <w:pPr>
        <w:pStyle w:val="10"/>
        <w:widowControl/>
        <w:autoSpaceDE w:val="0"/>
        <w:autoSpaceDN w:val="0"/>
        <w:spacing w:before="480" w:after="480" w:line="240" w:lineRule="atLeast"/>
        <w:textAlignment w:val="bottom"/>
        <w:outlineLvl w:val="0"/>
        <w:rPr>
          <w:del w:id="412" w:author="mayan" w:date="2000-08-03T10:05:00Z"/>
          <w:sz w:val="21"/>
        </w:rPr>
      </w:pPr>
      <w:del w:id="413" w:author="mayan" w:date="2000-08-03T10:05:00Z">
        <w:r>
          <w:rPr>
            <w:rFonts w:hint="eastAsia"/>
            <w:sz w:val="21"/>
          </w:rPr>
          <w:delText>有些软件的操作可能需要一定的技术和经验才能获得满意的结果，那么应该在用户手册上尽量给出这些技术和经验的描述，或告诉用户如何才能获得这些技术和经验。例如，在操作</w:delText>
        </w:r>
        <w:r>
          <w:rPr>
            <w:sz w:val="21"/>
          </w:rPr>
          <w:delText>SEAS</w:delText>
        </w:r>
        <w:r>
          <w:rPr>
            <w:rFonts w:hint="eastAsia"/>
            <w:sz w:val="21"/>
          </w:rPr>
          <w:delText>系统作图纸净化处理时，如何选择适当的</w:delText>
        </w:r>
      </w:del>
      <w:ins w:id="414" w:author="jxd" w:date="2000-07-27T08:49:00Z">
        <w:del w:id="415" w:author="mayan" w:date="2000-08-03T10:05:00Z">
          <w:r>
            <w:rPr>
              <w:rFonts w:hint="eastAsia"/>
              <w:sz w:val="21"/>
            </w:rPr>
            <w:delText>阈</w:delText>
          </w:r>
        </w:del>
      </w:ins>
      <w:del w:id="416" w:author="jxd" w:date="2000-07-27T08:49:00Z">
        <w:r>
          <w:rPr>
            <w:rFonts w:hint="eastAsia"/>
            <w:sz w:val="21"/>
          </w:rPr>
          <w:delText>阀</w:delText>
        </w:r>
      </w:del>
      <w:del w:id="417" w:author="mayan" w:date="2000-08-03T10:05:00Z">
        <w:r>
          <w:rPr>
            <w:rFonts w:hint="eastAsia"/>
            <w:sz w:val="21"/>
          </w:rPr>
          <w:delText>值就需要一定的技术和经验。</w:delText>
        </w:r>
      </w:del>
    </w:p>
    <w:p w:rsidR="006C466E" w:rsidRDefault="006C466E" w:rsidP="006C466E">
      <w:pPr>
        <w:pStyle w:val="10"/>
        <w:widowControl/>
        <w:autoSpaceDE w:val="0"/>
        <w:autoSpaceDN w:val="0"/>
        <w:spacing w:before="480" w:after="480" w:line="240" w:lineRule="atLeast"/>
        <w:textAlignment w:val="bottom"/>
        <w:outlineLvl w:val="0"/>
        <w:rPr>
          <w:del w:id="418" w:author="mayan" w:date="2000-08-03T10:05:00Z"/>
          <w:sz w:val="21"/>
        </w:rPr>
      </w:pPr>
      <w:del w:id="419" w:author="mayan" w:date="2000-08-03T10:05:00Z">
        <w:r>
          <w:rPr>
            <w:rFonts w:hint="eastAsia"/>
            <w:sz w:val="21"/>
          </w:rPr>
          <w:delText>在用户手册中应按操作顺序或界面中菜单顺序分别对上述内容中的每一项操作予以介绍。要求详细给出操作过程及命令格式与功能，具体规定如下：</w:delText>
        </w:r>
      </w:del>
    </w:p>
    <w:p w:rsidR="006C466E" w:rsidRDefault="006C466E" w:rsidP="006C466E">
      <w:pPr>
        <w:pStyle w:val="10"/>
        <w:widowControl/>
        <w:numPr>
          <w:numberingChange w:id="420" w:author="mayan" w:date="2000-07-28T13:43:00Z" w:original="%1:1:0:."/>
        </w:numPr>
        <w:autoSpaceDE w:val="0"/>
        <w:autoSpaceDN w:val="0"/>
        <w:spacing w:before="480" w:after="480" w:line="240" w:lineRule="atLeast"/>
        <w:textAlignment w:val="bottom"/>
        <w:outlineLvl w:val="0"/>
        <w:rPr>
          <w:del w:id="421" w:author="mayan" w:date="2000-08-03T10:05:00Z"/>
          <w:sz w:val="21"/>
        </w:rPr>
      </w:pPr>
      <w:del w:id="422" w:author="mayan" w:date="2000-08-03T10:05:00Z">
        <w:r>
          <w:rPr>
            <w:rFonts w:hint="eastAsia"/>
            <w:sz w:val="21"/>
          </w:rPr>
          <w:delText>各种操作、命令和语言：软件系统的使用过程都是使用软件系统提供的各种操作、命令和语言的过程。所以，我们必须做到：</w:delText>
        </w:r>
      </w:del>
    </w:p>
    <w:p w:rsidR="006C466E" w:rsidRDefault="006C466E" w:rsidP="006C466E">
      <w:pPr>
        <w:pStyle w:val="10"/>
        <w:widowControl/>
        <w:numPr>
          <w:numberingChange w:id="423" w:author="mayan" w:date="2000-07-28T13:43:00Z" w:original="%1:1:0:)"/>
        </w:numPr>
        <w:autoSpaceDE w:val="0"/>
        <w:autoSpaceDN w:val="0"/>
        <w:spacing w:before="480" w:after="480" w:line="240" w:lineRule="atLeast"/>
        <w:textAlignment w:val="bottom"/>
        <w:outlineLvl w:val="0"/>
        <w:rPr>
          <w:del w:id="424" w:author="mayan" w:date="2000-08-03T10:05:00Z"/>
          <w:sz w:val="21"/>
        </w:rPr>
      </w:pPr>
      <w:del w:id="425" w:author="mayan" w:date="2000-08-03T10:05:00Z">
        <w:r>
          <w:rPr>
            <w:rFonts w:hint="eastAsia"/>
            <w:sz w:val="21"/>
          </w:rPr>
          <w:delText>操作和命令：在用户手册中详细给出各种操作的过程和功能、命令的格式和功能；应当描述在使用上的各种限制，如，操作状态、操作条件、操作序列等。另外，必要时可以通过适当地举例讲述各种操作和命令的使用方法，以帮助用户理解。</w:delText>
        </w:r>
      </w:del>
    </w:p>
    <w:p w:rsidR="006C466E" w:rsidRDefault="006C466E" w:rsidP="006C466E">
      <w:pPr>
        <w:pStyle w:val="10"/>
        <w:widowControl/>
        <w:numPr>
          <w:numberingChange w:id="426" w:author="mayan" w:date="2000-07-28T13:43:00Z" w:original="%1:2:0:)"/>
        </w:numPr>
        <w:autoSpaceDE w:val="0"/>
        <w:autoSpaceDN w:val="0"/>
        <w:spacing w:before="480" w:after="480" w:line="240" w:lineRule="atLeast"/>
        <w:textAlignment w:val="bottom"/>
        <w:outlineLvl w:val="0"/>
        <w:rPr>
          <w:del w:id="427" w:author="mayan" w:date="2000-08-03T10:05:00Z"/>
          <w:sz w:val="21"/>
        </w:rPr>
      </w:pPr>
      <w:del w:id="428" w:author="mayan" w:date="2000-08-03T10:05:00Z">
        <w:r>
          <w:rPr>
            <w:rFonts w:hint="eastAsia"/>
            <w:sz w:val="21"/>
          </w:rPr>
          <w:delText>输出信息：应该详细列出与操作、命令相关的各种输出信息。如果输出信息的意思本身不是很明显，应当给予解释。另外还应当说明对于这些信息所采取的操作。</w:delText>
        </w:r>
      </w:del>
    </w:p>
    <w:p w:rsidR="006C466E" w:rsidRDefault="006C466E" w:rsidP="006C466E">
      <w:pPr>
        <w:pStyle w:val="10"/>
        <w:widowControl/>
        <w:numPr>
          <w:numberingChange w:id="429" w:author="mayan" w:date="2000-07-28T13:43:00Z" w:original="%1:3:0:)"/>
        </w:numPr>
        <w:autoSpaceDE w:val="0"/>
        <w:autoSpaceDN w:val="0"/>
        <w:spacing w:before="480" w:after="480" w:line="240" w:lineRule="atLeast"/>
        <w:textAlignment w:val="bottom"/>
        <w:outlineLvl w:val="0"/>
        <w:rPr>
          <w:del w:id="430" w:author="mayan" w:date="2000-08-03T10:05:00Z"/>
          <w:sz w:val="21"/>
        </w:rPr>
      </w:pPr>
      <w:del w:id="431" w:author="mayan" w:date="2000-08-03T10:05:00Z">
        <w:r>
          <w:rPr>
            <w:rFonts w:hint="eastAsia"/>
            <w:sz w:val="21"/>
          </w:rPr>
          <w:delText>程序设计语言〖条件〗：如果我们的软件系统提供了某种语言，对其语言规则应当给予说明。</w:delText>
        </w:r>
      </w:del>
    </w:p>
    <w:p w:rsidR="006C466E" w:rsidRDefault="006C466E" w:rsidP="006C466E">
      <w:pPr>
        <w:pStyle w:val="10"/>
        <w:widowControl/>
        <w:numPr>
          <w:numberingChange w:id="432" w:author="mayan" w:date="2000-07-28T13:43:00Z" w:original="%1:2:0:."/>
        </w:numPr>
        <w:autoSpaceDE w:val="0"/>
        <w:autoSpaceDN w:val="0"/>
        <w:spacing w:before="480" w:after="480" w:line="240" w:lineRule="atLeast"/>
        <w:textAlignment w:val="bottom"/>
        <w:outlineLvl w:val="0"/>
        <w:rPr>
          <w:del w:id="433" w:author="mayan" w:date="2000-08-03T10:05:00Z"/>
          <w:sz w:val="21"/>
        </w:rPr>
      </w:pPr>
      <w:del w:id="434" w:author="mayan" w:date="2000-08-03T10:05:00Z">
        <w:r>
          <w:rPr>
            <w:rFonts w:hint="eastAsia"/>
            <w:sz w:val="21"/>
          </w:rPr>
          <w:delText>各种数据：在软件的使用过程中，用户必须与各种数据和信息打交道。为了让用户能够操作我们的软件，我们必须为用户提供各种结构以及每个数据元素的含义</w:delText>
        </w:r>
      </w:del>
    </w:p>
    <w:p w:rsidR="006C466E" w:rsidRDefault="006C466E" w:rsidP="006C466E">
      <w:pPr>
        <w:pStyle w:val="10"/>
        <w:widowControl/>
        <w:autoSpaceDE w:val="0"/>
        <w:autoSpaceDN w:val="0"/>
        <w:spacing w:before="480" w:after="480" w:line="240" w:lineRule="atLeast"/>
        <w:textAlignment w:val="bottom"/>
        <w:outlineLvl w:val="0"/>
        <w:rPr>
          <w:del w:id="435" w:author="mayan" w:date="2000-08-03T10:05:00Z"/>
          <w:b/>
          <w:sz w:val="21"/>
        </w:rPr>
      </w:pPr>
      <w:del w:id="436" w:author="mayan" w:date="2000-08-03T10:05:00Z">
        <w:r>
          <w:rPr>
            <w:rFonts w:hint="eastAsia"/>
            <w:sz w:val="21"/>
          </w:rPr>
          <w:delText>有些数据适合在系统操作说明中给出，有些适合在后面的附录中给出，甚至有些除了在操作说明的同时给出外，还要在附录中给予归纳，这些都由用户手册编写人员根据实际情况来决定。这些数据包括：</w:delText>
        </w:r>
      </w:del>
    </w:p>
    <w:p w:rsidR="006C466E" w:rsidRDefault="006C466E" w:rsidP="006C466E">
      <w:pPr>
        <w:pStyle w:val="10"/>
        <w:widowControl/>
        <w:autoSpaceDE w:val="0"/>
        <w:autoSpaceDN w:val="0"/>
        <w:spacing w:before="480" w:after="480" w:line="240" w:lineRule="atLeast"/>
        <w:textAlignment w:val="bottom"/>
        <w:outlineLvl w:val="0"/>
        <w:rPr>
          <w:del w:id="437" w:author="mayan" w:date="2000-08-03T10:05:00Z"/>
          <w:sz w:val="21"/>
        </w:rPr>
      </w:pPr>
      <w:del w:id="438" w:author="mayan" w:date="2000-08-03T10:05:00Z">
        <w:r>
          <w:rPr>
            <w:sz w:val="21"/>
          </w:rPr>
          <w:delText>1)</w:delText>
        </w:r>
        <w:r>
          <w:rPr>
            <w:rFonts w:hint="eastAsia"/>
            <w:sz w:val="21"/>
          </w:rPr>
          <w:delText xml:space="preserve"> 输入数据〖条件〗：应该给出数据的内容、逻辑结构、格式以及每一个数据元素的意思。如果输入数据依赖于某特定数据介质，则应当给予说明。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439" w:author="mayan" w:date="2000-08-03T10:05:00Z"/>
          <w:sz w:val="21"/>
        </w:rPr>
      </w:pPr>
      <w:del w:id="440" w:author="mayan" w:date="2000-08-03T10:05:00Z">
        <w:r>
          <w:rPr>
            <w:sz w:val="21"/>
          </w:rPr>
          <w:delText>2)</w:delText>
        </w:r>
        <w:r>
          <w:rPr>
            <w:rFonts w:hint="eastAsia"/>
            <w:sz w:val="21"/>
          </w:rPr>
          <w:delText xml:space="preserve"> 输出数据：应当给出软件以何种形式输出的数据的内容和格式，并要求以例样的形式给予说明。</w:delText>
        </w:r>
      </w:del>
    </w:p>
    <w:p w:rsidR="006C466E" w:rsidRDefault="006C466E" w:rsidP="006C466E">
      <w:pPr>
        <w:pStyle w:val="10"/>
        <w:widowControl/>
        <w:autoSpaceDE w:val="0"/>
        <w:autoSpaceDN w:val="0"/>
        <w:spacing w:before="480" w:after="480" w:line="240" w:lineRule="atLeast"/>
        <w:textAlignment w:val="bottom"/>
        <w:outlineLvl w:val="0"/>
        <w:rPr>
          <w:del w:id="441" w:author="mayan" w:date="2000-08-03T10:05:00Z"/>
          <w:sz w:val="21"/>
        </w:rPr>
      </w:pPr>
      <w:del w:id="442" w:author="mayan" w:date="2000-08-03T10:05:00Z">
        <w:r>
          <w:rPr>
            <w:sz w:val="21"/>
          </w:rPr>
          <w:delText>3)</w:delText>
        </w:r>
        <w:r>
          <w:rPr>
            <w:rFonts w:hint="eastAsia"/>
            <w:sz w:val="21"/>
          </w:rPr>
          <w:delText xml:space="preserve"> 中间数据〖条件〗：如果我们告诉用户在软件的运行过程中所产生的中间数据的内容和格式，有助于用户理解软件的使用，则应当给予说明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443" w:author="mayan" w:date="2000-08-03T10:05:00Z"/>
          <w:sz w:val="21"/>
        </w:rPr>
      </w:pPr>
      <w:del w:id="444" w:author="mayan" w:date="2000-08-03T10:05:00Z">
        <w:r>
          <w:rPr>
            <w:sz w:val="21"/>
          </w:rPr>
          <w:lastRenderedPageBreak/>
          <w:delText xml:space="preserve">4) </w:delText>
        </w:r>
        <w:r>
          <w:rPr>
            <w:rFonts w:hint="eastAsia"/>
            <w:sz w:val="21"/>
          </w:rPr>
          <w:delText>数据限制〖条件〗：如果对数据有限制，如数据的大小限制，则应当给予说明。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445" w:author="mayan" w:date="2000-08-03T10:05:00Z"/>
          <w:sz w:val="21"/>
        </w:rPr>
      </w:pPr>
      <w:del w:id="446" w:author="mayan" w:date="2000-08-03T10:05:00Z">
        <w:r>
          <w:rPr>
            <w:sz w:val="21"/>
          </w:rPr>
          <w:delText xml:space="preserve">5) </w:delText>
        </w:r>
        <w:r>
          <w:rPr>
            <w:rFonts w:hint="eastAsia"/>
            <w:sz w:val="21"/>
          </w:rPr>
          <w:delText>数据文件〖条件〗：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delText>
        </w:r>
      </w:del>
    </w:p>
    <w:p w:rsidR="006C466E" w:rsidRDefault="006C466E" w:rsidP="006C466E">
      <w:pPr>
        <w:pStyle w:val="10"/>
        <w:widowControl/>
        <w:numPr>
          <w:numberingChange w:id="447" w:author="mayan" w:date="2000-07-28T13:43:00Z" w:original="%1:3:0:."/>
        </w:numPr>
        <w:autoSpaceDE w:val="0"/>
        <w:autoSpaceDN w:val="0"/>
        <w:spacing w:before="480" w:after="480" w:line="240" w:lineRule="atLeast"/>
        <w:textAlignment w:val="bottom"/>
        <w:outlineLvl w:val="0"/>
        <w:rPr>
          <w:del w:id="448" w:author="mayan" w:date="2000-08-03T10:05:00Z"/>
          <w:sz w:val="21"/>
        </w:rPr>
      </w:pPr>
      <w:del w:id="449" w:author="mayan" w:date="2000-08-03T10:05:00Z">
        <w:r>
          <w:rPr>
            <w:rFonts w:hint="eastAsia"/>
            <w:sz w:val="21"/>
          </w:rPr>
          <w:delText>处理过程〖条件〗：如果我们简要地给用户描述我们软件对用户的操作、输入的命令和输入数据的处理过程，有助于用户了解我们软件的使用，则应给予说明。</w:delText>
        </w:r>
      </w:del>
    </w:p>
    <w:p w:rsidR="006C466E" w:rsidRDefault="006C466E" w:rsidP="006C466E">
      <w:pPr>
        <w:pStyle w:val="10"/>
        <w:widowControl/>
        <w:autoSpaceDE w:val="0"/>
        <w:autoSpaceDN w:val="0"/>
        <w:spacing w:before="480" w:after="480" w:line="240" w:lineRule="atLeast"/>
        <w:textAlignment w:val="bottom"/>
        <w:outlineLvl w:val="0"/>
        <w:rPr>
          <w:del w:id="450" w:author="mayan" w:date="2000-08-03T10:05:00Z"/>
          <w:sz w:val="21"/>
        </w:rPr>
      </w:pPr>
    </w:p>
    <w:p w:rsidR="006C466E" w:rsidRDefault="006C466E" w:rsidP="006C466E">
      <w:pPr>
        <w:pStyle w:val="10"/>
        <w:widowControl/>
        <w:numPr>
          <w:numberingChange w:id="451" w:author="mayan" w:date="2000-07-28T13:43:00Z" w:original="%1:4:0:."/>
        </w:numPr>
        <w:autoSpaceDE w:val="0"/>
        <w:autoSpaceDN w:val="0"/>
        <w:spacing w:before="480" w:after="480" w:line="240" w:lineRule="atLeast"/>
        <w:textAlignment w:val="bottom"/>
        <w:outlineLvl w:val="0"/>
        <w:rPr>
          <w:del w:id="452" w:author="mayan" w:date="2000-08-03T10:05:00Z"/>
          <w:sz w:val="21"/>
        </w:rPr>
      </w:pPr>
      <w:del w:id="453" w:author="mayan" w:date="2000-08-03T10:05:00Z">
        <w:r>
          <w:rPr>
            <w:rFonts w:hint="eastAsia"/>
            <w:sz w:val="21"/>
          </w:rPr>
          <w:delText>出错处理：应当给出各种出错情况以及相应的处理措施。</w:delText>
        </w:r>
      </w:del>
    </w:p>
    <w:p w:rsidR="006C466E" w:rsidRDefault="006C466E" w:rsidP="006C466E">
      <w:pPr>
        <w:pStyle w:val="10"/>
        <w:widowControl/>
        <w:numPr>
          <w:numberingChange w:id="454" w:author="mayan" w:date="2000-07-28T13:43:00Z" w:original="%1:5:0:."/>
        </w:numPr>
        <w:autoSpaceDE w:val="0"/>
        <w:autoSpaceDN w:val="0"/>
        <w:spacing w:before="480" w:after="480" w:line="240" w:lineRule="atLeast"/>
        <w:textAlignment w:val="bottom"/>
        <w:outlineLvl w:val="0"/>
        <w:rPr>
          <w:del w:id="455" w:author="jxd" w:date="2000-07-27T08:56:00Z"/>
          <w:sz w:val="21"/>
        </w:rPr>
      </w:pPr>
      <w:del w:id="456" w:author="jxd" w:date="2000-07-27T08:56:00Z">
        <w:r>
          <w:rPr>
            <w:rFonts w:hint="eastAsia"/>
            <w:sz w:val="21"/>
          </w:rPr>
          <w:delText>现对系统操作说明的步骤总结如下，供编写用户手册时参考：</w:delText>
        </w:r>
      </w:del>
    </w:p>
    <w:p w:rsidR="006C466E" w:rsidRDefault="006C466E" w:rsidP="006C466E">
      <w:pPr>
        <w:pStyle w:val="10"/>
        <w:widowControl/>
        <w:numPr>
          <w:numberingChange w:id="457" w:author="mayan" w:date="2000-07-28T13:43:00Z" w:original="%1:1:0:)"/>
        </w:numPr>
        <w:autoSpaceDE w:val="0"/>
        <w:autoSpaceDN w:val="0"/>
        <w:spacing w:before="480" w:after="480" w:line="240" w:lineRule="atLeast"/>
        <w:textAlignment w:val="bottom"/>
        <w:outlineLvl w:val="0"/>
        <w:rPr>
          <w:del w:id="458" w:author="jxd" w:date="2000-07-27T08:56:00Z"/>
          <w:sz w:val="21"/>
        </w:rPr>
      </w:pPr>
      <w:del w:id="459" w:author="jxd" w:date="2000-07-27T08:56:00Z">
        <w:r>
          <w:rPr>
            <w:rFonts w:hint="eastAsia"/>
            <w:sz w:val="21"/>
          </w:rPr>
          <w:delText>进入相关界面。</w:delText>
        </w:r>
      </w:del>
    </w:p>
    <w:p w:rsidR="006C466E" w:rsidRDefault="006C466E" w:rsidP="006C466E">
      <w:pPr>
        <w:pStyle w:val="10"/>
        <w:widowControl/>
        <w:numPr>
          <w:numberingChange w:id="460" w:author="mayan" w:date="2000-07-28T13:43:00Z" w:original="%1:2:0:)"/>
        </w:numPr>
        <w:autoSpaceDE w:val="0"/>
        <w:autoSpaceDN w:val="0"/>
        <w:spacing w:before="480" w:after="480" w:line="240" w:lineRule="atLeast"/>
        <w:textAlignment w:val="bottom"/>
        <w:outlineLvl w:val="0"/>
        <w:rPr>
          <w:del w:id="461" w:author="jxd" w:date="2000-07-27T08:56:00Z"/>
          <w:sz w:val="21"/>
        </w:rPr>
      </w:pPr>
      <w:del w:id="462" w:author="jxd" w:date="2000-07-27T08:56:00Z">
        <w:r>
          <w:rPr>
            <w:rFonts w:hint="eastAsia"/>
            <w:sz w:val="21"/>
          </w:rPr>
          <w:delText>调用命令（选择菜单、键入命令或点击工具按钮）。</w:delText>
        </w:r>
      </w:del>
    </w:p>
    <w:p w:rsidR="006C466E" w:rsidRDefault="006C466E" w:rsidP="006C466E">
      <w:pPr>
        <w:pStyle w:val="10"/>
        <w:widowControl/>
        <w:numPr>
          <w:numberingChange w:id="463" w:author="mayan" w:date="2000-07-28T13:43:00Z" w:original="%1:3:0:)"/>
        </w:numPr>
        <w:autoSpaceDE w:val="0"/>
        <w:autoSpaceDN w:val="0"/>
        <w:spacing w:before="480" w:after="480" w:line="240" w:lineRule="atLeast"/>
        <w:textAlignment w:val="bottom"/>
        <w:outlineLvl w:val="0"/>
        <w:rPr>
          <w:del w:id="464" w:author="jxd" w:date="2000-07-27T08:56:00Z"/>
          <w:sz w:val="21"/>
        </w:rPr>
      </w:pPr>
      <w:del w:id="465" w:author="jxd" w:date="2000-07-27T08:56:00Z">
        <w:r>
          <w:rPr>
            <w:rFonts w:hint="eastAsia"/>
            <w:sz w:val="21"/>
          </w:rPr>
          <w:delText>弹出相应的操作初始界面（或提示行）。</w:delText>
        </w:r>
      </w:del>
    </w:p>
    <w:p w:rsidR="006C466E" w:rsidRDefault="006C466E" w:rsidP="006C466E">
      <w:pPr>
        <w:pStyle w:val="10"/>
        <w:widowControl/>
        <w:numPr>
          <w:numberingChange w:id="466" w:author="mayan" w:date="2000-07-28T13:43:00Z" w:original="%1:4:0:)"/>
        </w:numPr>
        <w:autoSpaceDE w:val="0"/>
        <w:autoSpaceDN w:val="0"/>
        <w:spacing w:before="480" w:after="480" w:line="240" w:lineRule="atLeast"/>
        <w:textAlignment w:val="bottom"/>
        <w:outlineLvl w:val="0"/>
        <w:rPr>
          <w:del w:id="467" w:author="jxd" w:date="2000-07-27T08:56:00Z"/>
          <w:sz w:val="21"/>
        </w:rPr>
      </w:pPr>
      <w:del w:id="468" w:author="jxd" w:date="2000-07-27T08:56:00Z">
        <w:r>
          <w:rPr>
            <w:rFonts w:hint="eastAsia"/>
            <w:sz w:val="21"/>
          </w:rPr>
          <w:delText>对输入信息给予说明。</w:delText>
        </w:r>
      </w:del>
    </w:p>
    <w:p w:rsidR="006C466E" w:rsidRDefault="006C466E" w:rsidP="006C466E">
      <w:pPr>
        <w:pStyle w:val="10"/>
        <w:widowControl/>
        <w:numPr>
          <w:numberingChange w:id="469" w:author="mayan" w:date="2000-07-28T13:43:00Z" w:original="%1:5:0:)"/>
        </w:numPr>
        <w:autoSpaceDE w:val="0"/>
        <w:autoSpaceDN w:val="0"/>
        <w:spacing w:before="480" w:after="480" w:line="240" w:lineRule="atLeast"/>
        <w:textAlignment w:val="bottom"/>
        <w:outlineLvl w:val="0"/>
        <w:rPr>
          <w:del w:id="470" w:author="jxd" w:date="2000-07-27T08:56:00Z"/>
          <w:sz w:val="21"/>
        </w:rPr>
      </w:pPr>
      <w:del w:id="471" w:author="jxd" w:date="2000-07-27T08:56:00Z">
        <w:r>
          <w:rPr>
            <w:rFonts w:hint="eastAsia"/>
            <w:sz w:val="21"/>
          </w:rPr>
          <w:delText>继续操作（点击按钮或选择参数及键入按键等）。</w:delText>
        </w:r>
      </w:del>
    </w:p>
    <w:p w:rsidR="006C466E" w:rsidRDefault="006C466E" w:rsidP="006C466E">
      <w:pPr>
        <w:pStyle w:val="10"/>
        <w:widowControl/>
        <w:numPr>
          <w:numberingChange w:id="472" w:author="mayan" w:date="2000-07-28T13:43:00Z" w:original="%1:6:0:)"/>
        </w:numPr>
        <w:autoSpaceDE w:val="0"/>
        <w:autoSpaceDN w:val="0"/>
        <w:spacing w:before="480" w:after="480" w:line="240" w:lineRule="atLeast"/>
        <w:textAlignment w:val="bottom"/>
        <w:outlineLvl w:val="0"/>
        <w:rPr>
          <w:del w:id="473" w:author="jxd" w:date="2000-07-27T08:56:00Z"/>
          <w:sz w:val="21"/>
        </w:rPr>
      </w:pPr>
      <w:del w:id="474" w:author="jxd" w:date="2000-07-27T08:56:00Z">
        <w:r>
          <w:rPr>
            <w:rFonts w:hint="eastAsia"/>
            <w:sz w:val="21"/>
          </w:rPr>
          <w:delText>结果界面（或结果提示行）。</w:delText>
        </w:r>
      </w:del>
    </w:p>
    <w:p w:rsidR="006C466E" w:rsidRDefault="006C466E" w:rsidP="006C466E">
      <w:pPr>
        <w:pStyle w:val="10"/>
        <w:widowControl/>
        <w:numPr>
          <w:numberingChange w:id="475" w:author="mayan" w:date="2000-07-28T13:43:00Z" w:original="%1:7:0:)"/>
        </w:numPr>
        <w:autoSpaceDE w:val="0"/>
        <w:autoSpaceDN w:val="0"/>
        <w:spacing w:before="480" w:after="480" w:line="240" w:lineRule="atLeast"/>
        <w:textAlignment w:val="bottom"/>
        <w:outlineLvl w:val="0"/>
        <w:rPr>
          <w:del w:id="476" w:author="mayan" w:date="2000-08-03T10:05:00Z"/>
          <w:sz w:val="21"/>
        </w:rPr>
      </w:pPr>
      <w:del w:id="477" w:author="jxd" w:date="2000-07-27T08:56:00Z">
        <w:r>
          <w:rPr>
            <w:rFonts w:hint="eastAsia"/>
            <w:sz w:val="21"/>
          </w:rPr>
          <w:delText>对输出信息给予说明</w:delText>
        </w:r>
      </w:del>
      <w:del w:id="478" w:author="mayan" w:date="2000-08-03T10:05:00Z">
        <w:r>
          <w:rPr>
            <w:rFonts w:hint="eastAsia"/>
            <w:sz w:val="21"/>
          </w:rPr>
          <w:delText>。</w:delText>
        </w:r>
      </w:del>
    </w:p>
    <w:p w:rsidR="006C466E" w:rsidRDefault="006C466E" w:rsidP="006C466E">
      <w:pPr>
        <w:pStyle w:val="10"/>
        <w:widowControl/>
        <w:autoSpaceDE w:val="0"/>
        <w:autoSpaceDN w:val="0"/>
        <w:spacing w:before="480" w:after="480" w:line="240" w:lineRule="atLeast"/>
        <w:textAlignment w:val="bottom"/>
        <w:outlineLvl w:val="0"/>
        <w:rPr>
          <w:del w:id="479" w:author="mayan" w:date="2000-08-03T10:05:00Z"/>
          <w:sz w:val="21"/>
        </w:rPr>
      </w:pPr>
      <w:del w:id="480" w:author="mayan" w:date="2000-08-03T10:05:00Z">
        <w:r>
          <w:rPr>
            <w:rFonts w:hint="eastAsia"/>
            <w:sz w:val="24"/>
          </w:rPr>
          <w:delText>【警告】</w:delText>
        </w:r>
        <w:r>
          <w:rPr>
            <w:rFonts w:hint="eastAsia"/>
            <w:sz w:val="21"/>
          </w:rPr>
          <w:delText>在编写软件用户手册的系统操作说明时，我们在决定是否提供某种数据的格式时，应以不泄漏公司的技术而且有利于用户使用为准则。</w:delText>
        </w:r>
      </w:del>
    </w:p>
    <w:p w:rsidR="006C466E" w:rsidRDefault="006C466E" w:rsidP="006C466E">
      <w:pPr>
        <w:pStyle w:val="10"/>
        <w:widowControl/>
        <w:autoSpaceDE w:val="0"/>
        <w:autoSpaceDN w:val="0"/>
        <w:spacing w:before="480" w:after="480" w:line="240" w:lineRule="atLeast"/>
        <w:textAlignment w:val="bottom"/>
        <w:outlineLvl w:val="0"/>
        <w:rPr>
          <w:del w:id="481" w:author="mayan" w:date="2000-08-03T10:05:00Z"/>
          <w:sz w:val="24"/>
        </w:rPr>
      </w:pPr>
      <w:del w:id="482" w:author="mayan" w:date="2000-08-03T10:05:00Z">
        <w:r>
          <w:rPr>
            <w:rFonts w:hint="eastAsia"/>
            <w:sz w:val="24"/>
          </w:rPr>
          <w:delText>§</w:delText>
        </w:r>
        <w:r>
          <w:rPr>
            <w:sz w:val="24"/>
          </w:rPr>
          <w:delText xml:space="preserve">2.2.10 </w:delText>
        </w:r>
        <w:r>
          <w:rPr>
            <w:rFonts w:hint="eastAsia"/>
            <w:sz w:val="24"/>
          </w:rPr>
          <w:delText>系统及数据维护</w:delText>
        </w:r>
      </w:del>
    </w:p>
    <w:p w:rsidR="006C466E" w:rsidRDefault="006C466E" w:rsidP="006C466E">
      <w:pPr>
        <w:pStyle w:val="10"/>
        <w:widowControl/>
        <w:autoSpaceDE w:val="0"/>
        <w:autoSpaceDN w:val="0"/>
        <w:spacing w:before="480" w:after="480" w:line="240" w:lineRule="atLeast"/>
        <w:textAlignment w:val="bottom"/>
        <w:outlineLvl w:val="0"/>
        <w:rPr>
          <w:del w:id="483" w:author="mayan" w:date="2000-08-03T10:05:00Z"/>
          <w:sz w:val="21"/>
        </w:rPr>
      </w:pPr>
      <w:del w:id="484" w:author="mayan" w:date="2000-08-03T10:05:00Z">
        <w:r>
          <w:rPr>
            <w:rFonts w:hint="eastAsia"/>
            <w:sz w:val="21"/>
          </w:rPr>
          <w:delText>应该给出用户数据的备份、恢复、删除、整理的详细过程。如果必要，应该给出系统数据、系统磁盘空间维护的详细过程。</w:delText>
        </w:r>
      </w:del>
    </w:p>
    <w:p w:rsidR="006C466E" w:rsidRDefault="006C466E" w:rsidP="006C466E">
      <w:pPr>
        <w:pStyle w:val="10"/>
        <w:widowControl/>
        <w:autoSpaceDE w:val="0"/>
        <w:autoSpaceDN w:val="0"/>
        <w:spacing w:before="480" w:after="480" w:line="240" w:lineRule="atLeast"/>
        <w:textAlignment w:val="bottom"/>
        <w:outlineLvl w:val="0"/>
        <w:rPr>
          <w:del w:id="485" w:author="mayan" w:date="2000-08-03T10:05:00Z"/>
          <w:sz w:val="21"/>
        </w:rPr>
      </w:pPr>
      <w:del w:id="486" w:author="mayan" w:date="2000-08-03T10:05:00Z">
        <w:r>
          <w:rPr>
            <w:rFonts w:hint="eastAsia"/>
            <w:sz w:val="24"/>
          </w:rPr>
          <w:delText>§</w:delText>
        </w:r>
        <w:r>
          <w:rPr>
            <w:sz w:val="24"/>
          </w:rPr>
          <w:delText>2.2.11</w:delText>
        </w:r>
        <w:r>
          <w:rPr>
            <w:rFonts w:hint="eastAsia"/>
            <w:sz w:val="24"/>
          </w:rPr>
          <w:delText xml:space="preserve"> 界面</w:delText>
        </w:r>
        <w:r>
          <w:rPr>
            <w:rFonts w:hint="eastAsia"/>
            <w:sz w:val="21"/>
          </w:rPr>
          <w:delText>截</w:delText>
        </w:r>
        <w:r>
          <w:rPr>
            <w:rFonts w:hint="eastAsia"/>
            <w:sz w:val="24"/>
          </w:rPr>
          <w:delText>图</w:delText>
        </w:r>
      </w:del>
    </w:p>
    <w:p w:rsidR="006C466E" w:rsidRDefault="006C466E" w:rsidP="006C466E">
      <w:pPr>
        <w:pStyle w:val="10"/>
        <w:widowControl/>
        <w:autoSpaceDE w:val="0"/>
        <w:autoSpaceDN w:val="0"/>
        <w:spacing w:before="480" w:after="480" w:line="240" w:lineRule="atLeast"/>
        <w:textAlignment w:val="bottom"/>
        <w:outlineLvl w:val="0"/>
        <w:rPr>
          <w:del w:id="487" w:author="mayan" w:date="2000-08-03T10:05:00Z"/>
        </w:rPr>
      </w:pPr>
      <w:del w:id="488" w:author="mayan" w:date="2000-08-03T10:05:00Z">
        <w:r>
          <w:rPr>
            <w:rFonts w:hint="eastAsia"/>
          </w:rPr>
          <w:lastRenderedPageBreak/>
          <w:delText>为了使用户手册通俗易懂，在文字描述中要配有相应的产品界面切图。在此情况下，应该以图示方式对软件的操作过程予以介绍。采用图示方式讲述软件操作过程应注意以下几点：</w:delText>
        </w:r>
      </w:del>
    </w:p>
    <w:p w:rsidR="006C466E" w:rsidRDefault="006C466E" w:rsidP="006C466E">
      <w:pPr>
        <w:pStyle w:val="10"/>
        <w:widowControl/>
        <w:numPr>
          <w:numberingChange w:id="489" w:author="mayan" w:date="2000-07-28T13:43:00Z" w:original=""/>
        </w:numPr>
        <w:autoSpaceDE w:val="0"/>
        <w:autoSpaceDN w:val="0"/>
        <w:spacing w:before="480" w:after="480" w:line="240" w:lineRule="atLeast"/>
        <w:textAlignment w:val="bottom"/>
        <w:outlineLvl w:val="0"/>
        <w:rPr>
          <w:del w:id="490" w:author="mayan" w:date="2000-08-03T10:05:00Z"/>
          <w:sz w:val="24"/>
        </w:rPr>
      </w:pPr>
      <w:del w:id="491" w:author="mayan" w:date="2000-08-03T10:05:00Z">
        <w:r>
          <w:rPr>
            <w:rFonts w:hint="eastAsia"/>
            <w:sz w:val="21"/>
          </w:rPr>
          <w:delText>所截图形的输入、输出信息中不应包含本公司人员的真实姓名，且各种输入、输出信息以不泄漏公司机密为原则。</w:delText>
        </w:r>
      </w:del>
    </w:p>
    <w:p w:rsidR="006C466E" w:rsidRDefault="006C466E" w:rsidP="006C466E">
      <w:pPr>
        <w:pStyle w:val="10"/>
        <w:widowControl/>
        <w:numPr>
          <w:numberingChange w:id="492" w:author="mayan" w:date="2000-07-28T13:43:00Z" w:original=""/>
        </w:numPr>
        <w:autoSpaceDE w:val="0"/>
        <w:autoSpaceDN w:val="0"/>
        <w:spacing w:before="480" w:after="480" w:line="240" w:lineRule="atLeast"/>
        <w:textAlignment w:val="bottom"/>
        <w:outlineLvl w:val="0"/>
        <w:rPr>
          <w:del w:id="493" w:author="mayan" w:date="2000-08-03T10:05:00Z"/>
          <w:sz w:val="24"/>
        </w:rPr>
      </w:pPr>
      <w:del w:id="494" w:author="mayan" w:date="2000-08-03T10:05:00Z">
        <w:r>
          <w:rPr>
            <w:rFonts w:hint="eastAsia"/>
            <w:sz w:val="21"/>
          </w:rPr>
          <w:delText>截图是为使叙述更加明确、简洁，所以应尽量避免不必要的截图。一般来说，在用户手册中应该包括系统的主界面、各种操作的初始界面（点取命令后弹出的第一个界面，一般需要输入信息）、操作中间过程界面、操作结果界面以及其它一些必要的界面。没有必要为下拉菜单、快捷菜单等内容截图，因为这些操作都比较简单，只要用语言叙述用户即可明确其操作方法。</w:delText>
        </w:r>
      </w:del>
    </w:p>
    <w:p w:rsidR="006C466E" w:rsidRDefault="006C466E" w:rsidP="006C466E">
      <w:pPr>
        <w:pStyle w:val="10"/>
        <w:widowControl/>
        <w:numPr>
          <w:numberingChange w:id="495" w:author="mayan" w:date="2000-07-28T13:43:00Z" w:original=""/>
        </w:numPr>
        <w:autoSpaceDE w:val="0"/>
        <w:autoSpaceDN w:val="0"/>
        <w:spacing w:before="480" w:after="480" w:line="240" w:lineRule="atLeast"/>
        <w:textAlignment w:val="bottom"/>
        <w:outlineLvl w:val="0"/>
        <w:rPr>
          <w:del w:id="496" w:author="mayan" w:date="2000-08-03T10:05:00Z"/>
          <w:sz w:val="24"/>
        </w:rPr>
      </w:pPr>
      <w:del w:id="497" w:author="mayan" w:date="2000-08-03T10:05:00Z">
        <w:r>
          <w:rPr>
            <w:rFonts w:hint="eastAsia"/>
            <w:sz w:val="21"/>
          </w:rPr>
          <w:delText>在同一本手册中，应避免重复截图，对于不同输入或输出信息的同一界面在手册中不应重复（例题除外）。</w:delText>
        </w:r>
      </w:del>
    </w:p>
    <w:p w:rsidR="006C466E" w:rsidRDefault="006C466E" w:rsidP="006C466E">
      <w:pPr>
        <w:pStyle w:val="10"/>
        <w:widowControl/>
        <w:numPr>
          <w:numberingChange w:id="498" w:author="mayan" w:date="2000-07-28T13:43:00Z" w:original=""/>
        </w:numPr>
        <w:autoSpaceDE w:val="0"/>
        <w:autoSpaceDN w:val="0"/>
        <w:spacing w:before="480" w:after="480" w:line="240" w:lineRule="atLeast"/>
        <w:textAlignment w:val="bottom"/>
        <w:outlineLvl w:val="0"/>
        <w:rPr>
          <w:del w:id="499" w:author="mayan" w:date="2000-08-03T10:05:00Z"/>
          <w:sz w:val="21"/>
        </w:rPr>
      </w:pPr>
      <w:del w:id="500" w:author="mayan" w:date="2000-08-03T10:05:00Z">
        <w:r>
          <w:rPr>
            <w:rFonts w:hint="eastAsia"/>
            <w:sz w:val="21"/>
          </w:rPr>
          <w:delText>界面截图应与产品的当前版本一致</w:delText>
        </w:r>
      </w:del>
    </w:p>
    <w:p w:rsidR="006C466E" w:rsidRDefault="006C466E" w:rsidP="006C466E">
      <w:pPr>
        <w:pStyle w:val="10"/>
        <w:widowControl/>
        <w:numPr>
          <w:numberingChange w:id="501" w:author="mayan" w:date="2000-07-28T13:43:00Z" w:original=""/>
        </w:numPr>
        <w:autoSpaceDE w:val="0"/>
        <w:autoSpaceDN w:val="0"/>
        <w:spacing w:before="480" w:after="480" w:line="240" w:lineRule="atLeast"/>
        <w:textAlignment w:val="bottom"/>
        <w:outlineLvl w:val="0"/>
        <w:rPr>
          <w:del w:id="502" w:author="mayan" w:date="2000-08-03T10:05:00Z"/>
          <w:sz w:val="24"/>
        </w:rPr>
      </w:pPr>
      <w:del w:id="503" w:author="mayan" w:date="2000-08-03T10:05:00Z">
        <w:r>
          <w:rPr>
            <w:rFonts w:hint="eastAsia"/>
            <w:sz w:val="21"/>
          </w:rPr>
          <w:delText>所有的界面截图都应出自同一台机器，以保证图片色彩、亮度等的一致性</w:delText>
        </w:r>
      </w:del>
    </w:p>
    <w:p w:rsidR="006C466E" w:rsidRDefault="006C466E" w:rsidP="006C466E">
      <w:pPr>
        <w:pStyle w:val="10"/>
        <w:widowControl/>
        <w:autoSpaceDE w:val="0"/>
        <w:autoSpaceDN w:val="0"/>
        <w:spacing w:before="480" w:after="480" w:line="240" w:lineRule="atLeast"/>
        <w:textAlignment w:val="bottom"/>
        <w:outlineLvl w:val="0"/>
        <w:rPr>
          <w:del w:id="504" w:author="mayan" w:date="2000-08-03T10:05:00Z"/>
          <w:sz w:val="24"/>
        </w:rPr>
      </w:pPr>
      <w:del w:id="505" w:author="mayan" w:date="2000-08-03T10:05:00Z">
        <w:r>
          <w:rPr>
            <w:rFonts w:hint="eastAsia"/>
            <w:sz w:val="24"/>
          </w:rPr>
          <w:delText>§</w:delText>
        </w:r>
        <w:r>
          <w:rPr>
            <w:sz w:val="24"/>
          </w:rPr>
          <w:delText>2.2.</w:delText>
        </w:r>
        <w:r>
          <w:rPr>
            <w:rFonts w:hint="eastAsia"/>
            <w:sz w:val="24"/>
          </w:rPr>
          <w:delText>12</w:delText>
        </w:r>
        <w:r>
          <w:rPr>
            <w:sz w:val="24"/>
          </w:rPr>
          <w:delText xml:space="preserve"> </w:delText>
        </w:r>
        <w:r>
          <w:rPr>
            <w:rFonts w:hint="eastAsia"/>
            <w:sz w:val="24"/>
          </w:rPr>
          <w:delText>例题〖条件〗</w:delText>
        </w:r>
      </w:del>
    </w:p>
    <w:p w:rsidR="006C466E" w:rsidRDefault="006C466E" w:rsidP="006C466E">
      <w:pPr>
        <w:pStyle w:val="10"/>
        <w:widowControl/>
        <w:autoSpaceDE w:val="0"/>
        <w:autoSpaceDN w:val="0"/>
        <w:spacing w:before="480" w:after="480" w:line="240" w:lineRule="atLeast"/>
        <w:textAlignment w:val="bottom"/>
        <w:outlineLvl w:val="0"/>
        <w:rPr>
          <w:del w:id="506" w:author="mayan" w:date="2000-08-03T10:05:00Z"/>
          <w:sz w:val="21"/>
        </w:rPr>
      </w:pPr>
      <w:del w:id="507" w:author="mayan" w:date="2000-08-03T10:05:00Z">
        <w:r>
          <w:rPr>
            <w:rFonts w:hint="eastAsia"/>
            <w:sz w:val="21"/>
          </w:rPr>
          <w:delText>有些软件系统可以通过一个较为完整的例题演示系统部分功能的使用方法，在这个例题中，用户应该详细地描述每一步的操作过程，用户可以通过这个例题对系统的操作有一个初步的了解。</w:delText>
        </w:r>
      </w:del>
    </w:p>
    <w:p w:rsidR="006C466E" w:rsidRDefault="006C466E" w:rsidP="006C466E">
      <w:pPr>
        <w:pStyle w:val="10"/>
        <w:widowControl/>
        <w:autoSpaceDE w:val="0"/>
        <w:autoSpaceDN w:val="0"/>
        <w:spacing w:before="480" w:after="480" w:line="240" w:lineRule="atLeast"/>
        <w:textAlignment w:val="bottom"/>
        <w:outlineLvl w:val="0"/>
        <w:rPr>
          <w:del w:id="508" w:author="mayan" w:date="2000-08-03T10:05:00Z"/>
          <w:sz w:val="24"/>
        </w:rPr>
      </w:pPr>
      <w:del w:id="509" w:author="mayan" w:date="2000-08-03T10:05:00Z">
        <w:r>
          <w:rPr>
            <w:rFonts w:hint="eastAsia"/>
            <w:sz w:val="24"/>
          </w:rPr>
          <w:delText>§</w:delText>
        </w:r>
        <w:r>
          <w:rPr>
            <w:sz w:val="24"/>
          </w:rPr>
          <w:delText>2.2.1</w:delText>
        </w:r>
        <w:r>
          <w:rPr>
            <w:rFonts w:hint="eastAsia"/>
            <w:sz w:val="24"/>
          </w:rPr>
          <w:delText>3</w:delText>
        </w:r>
        <w:r>
          <w:rPr>
            <w:sz w:val="24"/>
          </w:rPr>
          <w:delText xml:space="preserve"> </w:delText>
        </w:r>
        <w:r>
          <w:rPr>
            <w:rFonts w:hint="eastAsia"/>
            <w:sz w:val="24"/>
          </w:rPr>
          <w:delText>各种附录</w:delText>
        </w:r>
      </w:del>
    </w:p>
    <w:p w:rsidR="006C466E" w:rsidRDefault="006C466E" w:rsidP="006C466E">
      <w:pPr>
        <w:pStyle w:val="10"/>
        <w:widowControl/>
        <w:autoSpaceDE w:val="0"/>
        <w:autoSpaceDN w:val="0"/>
        <w:spacing w:before="480" w:after="480" w:line="240" w:lineRule="atLeast"/>
        <w:textAlignment w:val="bottom"/>
        <w:outlineLvl w:val="0"/>
        <w:rPr>
          <w:del w:id="510" w:author="mayan" w:date="2000-08-03T10:05:00Z"/>
          <w:sz w:val="21"/>
        </w:rPr>
      </w:pPr>
      <w:del w:id="511" w:author="mayan" w:date="2000-08-03T10:05:00Z">
        <w:r>
          <w:rPr>
            <w:rFonts w:hint="eastAsia"/>
            <w:sz w:val="21"/>
          </w:rPr>
          <w:delText>在用户手册中，有些知识和信息可以通过附录的形式提供给用户，以便于用户查阅，这些内容是：</w:delText>
        </w:r>
      </w:del>
    </w:p>
    <w:p w:rsidR="006C466E" w:rsidRDefault="006C466E" w:rsidP="006C466E">
      <w:pPr>
        <w:pStyle w:val="10"/>
        <w:widowControl/>
        <w:autoSpaceDE w:val="0"/>
        <w:autoSpaceDN w:val="0"/>
        <w:spacing w:before="480" w:after="480" w:line="240" w:lineRule="atLeast"/>
        <w:textAlignment w:val="bottom"/>
        <w:outlineLvl w:val="0"/>
        <w:rPr>
          <w:del w:id="512" w:author="mayan" w:date="2000-08-03T10:05:00Z"/>
          <w:sz w:val="21"/>
        </w:rPr>
      </w:pPr>
      <w:del w:id="513" w:author="mayan" w:date="2000-08-03T10:05:00Z">
        <w:r>
          <w:rPr>
            <w:sz w:val="21"/>
          </w:rPr>
          <w:delText xml:space="preserve">1. </w:delText>
        </w:r>
        <w:r>
          <w:rPr>
            <w:rFonts w:hint="eastAsia"/>
            <w:sz w:val="21"/>
          </w:rPr>
          <w:delText>错误提示信息：通常可以以表的形式按照一定的顺序，例如按出错提示信息编号顺序、或按出错提示信息的字母顺序，给出出错提示信息的编号、提示信息、相应的解释、出错原因和解决办法</w:delText>
        </w:r>
      </w:del>
    </w:p>
    <w:p w:rsidR="006C466E" w:rsidRDefault="006C466E" w:rsidP="006C466E">
      <w:pPr>
        <w:pStyle w:val="10"/>
        <w:widowControl/>
        <w:autoSpaceDE w:val="0"/>
        <w:autoSpaceDN w:val="0"/>
        <w:spacing w:before="480" w:after="480" w:line="240" w:lineRule="atLeast"/>
        <w:textAlignment w:val="bottom"/>
        <w:outlineLvl w:val="0"/>
        <w:rPr>
          <w:del w:id="514" w:author="mayan" w:date="2000-08-03T10:05:00Z"/>
          <w:sz w:val="21"/>
        </w:rPr>
      </w:pPr>
      <w:del w:id="515" w:author="mayan" w:date="2000-08-03T10:05:00Z">
        <w:r>
          <w:rPr>
            <w:sz w:val="21"/>
          </w:rPr>
          <w:delText xml:space="preserve">2. </w:delText>
        </w:r>
        <w:r>
          <w:rPr>
            <w:rFonts w:hint="eastAsia"/>
            <w:sz w:val="21"/>
          </w:rPr>
          <w:delText>命令速查表〖条件〗：通常可以以表的形式按照一定的顺序给出各种命令的概要</w:delText>
        </w:r>
        <w:r>
          <w:rPr>
            <w:sz w:val="21"/>
          </w:rPr>
          <w:delText>(</w:delText>
        </w:r>
        <w:r>
          <w:rPr>
            <w:rFonts w:hint="eastAsia"/>
            <w:sz w:val="21"/>
          </w:rPr>
          <w:delText>包括命令名称、各种参数、及相应的功能介绍</w:delText>
        </w:r>
        <w:r>
          <w:rPr>
            <w:sz w:val="21"/>
          </w:rPr>
          <w:delText>)</w:delText>
        </w:r>
        <w:r>
          <w:rPr>
            <w:rFonts w:hint="eastAsia"/>
            <w:sz w:val="21"/>
          </w:rPr>
          <w:delText>，以帮助有一定经验的用户进行快速查找所需信息</w:delText>
        </w:r>
      </w:del>
    </w:p>
    <w:p w:rsidR="006C466E" w:rsidRDefault="006C466E" w:rsidP="006C466E">
      <w:pPr>
        <w:pStyle w:val="10"/>
        <w:widowControl/>
        <w:autoSpaceDE w:val="0"/>
        <w:autoSpaceDN w:val="0"/>
        <w:spacing w:before="480" w:after="480" w:line="240" w:lineRule="atLeast"/>
        <w:textAlignment w:val="bottom"/>
        <w:outlineLvl w:val="0"/>
        <w:rPr>
          <w:del w:id="516" w:author="mayan" w:date="2000-08-03T10:05:00Z"/>
          <w:sz w:val="21"/>
        </w:rPr>
      </w:pPr>
      <w:del w:id="517" w:author="mayan" w:date="2000-08-03T10:05:00Z">
        <w:r>
          <w:rPr>
            <w:sz w:val="21"/>
          </w:rPr>
          <w:delText xml:space="preserve">3. </w:delText>
        </w:r>
        <w:r>
          <w:rPr>
            <w:rFonts w:hint="eastAsia"/>
            <w:sz w:val="21"/>
          </w:rPr>
          <w:delText>数据文件格式〖条件〗：可以通过附录介绍用户必须了解或可以了解的各种输入数据文件、输出结果文件、中间数据文件的格式、限制范围、适当的解释等</w:delText>
        </w:r>
      </w:del>
    </w:p>
    <w:p w:rsidR="006C466E" w:rsidRDefault="006C466E" w:rsidP="006C466E">
      <w:pPr>
        <w:pStyle w:val="10"/>
        <w:widowControl/>
        <w:autoSpaceDE w:val="0"/>
        <w:autoSpaceDN w:val="0"/>
        <w:spacing w:before="480" w:after="480" w:line="240" w:lineRule="atLeast"/>
        <w:textAlignment w:val="bottom"/>
        <w:outlineLvl w:val="0"/>
        <w:rPr>
          <w:del w:id="518" w:author="mayan" w:date="2000-08-03T10:05:00Z"/>
          <w:sz w:val="21"/>
        </w:rPr>
      </w:pPr>
      <w:del w:id="519" w:author="mayan" w:date="2000-08-03T10:05:00Z">
        <w:r>
          <w:rPr>
            <w:sz w:val="21"/>
          </w:rPr>
          <w:delText xml:space="preserve">4. </w:delText>
        </w:r>
        <w:r>
          <w:rPr>
            <w:rFonts w:hint="eastAsia"/>
            <w:sz w:val="21"/>
          </w:rPr>
          <w:delText>其它信息</w:delText>
        </w:r>
        <w:r>
          <w:rPr>
            <w:sz w:val="21"/>
          </w:rPr>
          <w:delText xml:space="preserve"> </w:delText>
        </w:r>
        <w:r>
          <w:rPr>
            <w:rFonts w:hint="eastAsia"/>
            <w:sz w:val="21"/>
          </w:rPr>
          <w:delText>〖条件〗：任何其它有利于用户使用我们的软件、方便用户的信息都可以以附录的形式提供给用户</w:delText>
        </w:r>
      </w:del>
    </w:p>
    <w:p w:rsidR="006C466E" w:rsidRDefault="006C466E" w:rsidP="006C466E">
      <w:pPr>
        <w:pStyle w:val="10"/>
        <w:widowControl/>
        <w:autoSpaceDE w:val="0"/>
        <w:autoSpaceDN w:val="0"/>
        <w:spacing w:before="480" w:after="480" w:line="240" w:lineRule="atLeast"/>
        <w:textAlignment w:val="bottom"/>
        <w:outlineLvl w:val="0"/>
        <w:rPr>
          <w:del w:id="520" w:author="mayan" w:date="2000-08-03T10:05:00Z"/>
          <w:sz w:val="21"/>
        </w:rPr>
      </w:pPr>
      <w:del w:id="521" w:author="mayan" w:date="2000-08-03T10:05:00Z">
        <w:r>
          <w:rPr>
            <w:rFonts w:hint="eastAsia"/>
            <w:b/>
            <w:sz w:val="24"/>
          </w:rPr>
          <w:lastRenderedPageBreak/>
          <w:delText>【</w:delText>
        </w:r>
        <w:r>
          <w:rPr>
            <w:rFonts w:hint="eastAsia"/>
            <w:sz w:val="24"/>
          </w:rPr>
          <w:delText>注意】</w:delText>
        </w:r>
        <w:r>
          <w:rPr>
            <w:rFonts w:hint="eastAsia"/>
            <w:sz w:val="21"/>
          </w:rPr>
          <w:delText>虽然附录所提供的信息可能均可以在系统操作说明中查到，但提供附录的目的就是为了方便用户使用，这种重复还是必要的。</w:delText>
        </w:r>
      </w:del>
    </w:p>
    <w:p w:rsidR="006C466E" w:rsidRDefault="006C466E" w:rsidP="006C466E">
      <w:pPr>
        <w:pStyle w:val="10"/>
        <w:widowControl/>
        <w:autoSpaceDE w:val="0"/>
        <w:autoSpaceDN w:val="0"/>
        <w:spacing w:before="480" w:after="480" w:line="240" w:lineRule="atLeast"/>
        <w:textAlignment w:val="bottom"/>
        <w:outlineLvl w:val="0"/>
        <w:rPr>
          <w:del w:id="522" w:author="mayan" w:date="2000-07-28T13:38:00Z"/>
          <w:sz w:val="21"/>
        </w:rPr>
      </w:pPr>
      <w:del w:id="523" w:author="mayan" w:date="2000-07-28T13:38:00Z">
        <w:r>
          <w:rPr>
            <w:sz w:val="21"/>
          </w:rPr>
          <w:br w:type="page"/>
        </w:r>
      </w:del>
      <w:ins w:id="524" w:author="jxd" w:date="2000-07-27T08:56:00Z">
        <w:del w:id="525" w:author="mayan" w:date="2000-08-03T10:05:00Z">
          <w:r>
            <w:rPr>
              <w:rFonts w:hint="eastAsia"/>
              <w:sz w:val="21"/>
            </w:rPr>
            <w:lastRenderedPageBreak/>
            <w:delText xml:space="preserve">    </w:delText>
          </w:r>
        </w:del>
      </w:ins>
    </w:p>
    <w:p w:rsidR="006C466E" w:rsidRDefault="006C466E" w:rsidP="006C466E">
      <w:pPr>
        <w:pStyle w:val="10"/>
        <w:widowControl/>
        <w:autoSpaceDE w:val="0"/>
        <w:autoSpaceDN w:val="0"/>
        <w:spacing w:before="240" w:line="240" w:lineRule="atLeast"/>
        <w:ind w:firstLine="420"/>
        <w:textAlignment w:val="bottom"/>
        <w:outlineLvl w:val="0"/>
        <w:rPr>
          <w:rFonts w:ascii="Arial" w:hAnsi="Arial"/>
        </w:rPr>
      </w:pPr>
    </w:p>
    <w:p w:rsidR="00AE149B" w:rsidRPr="006C466E" w:rsidRDefault="00AE149B" w:rsidP="00AE149B">
      <w:pPr>
        <w:pStyle w:val="10"/>
        <w:widowControl/>
        <w:autoSpaceDE w:val="0"/>
        <w:autoSpaceDN w:val="0"/>
        <w:spacing w:before="240" w:line="360" w:lineRule="auto"/>
        <w:ind w:left="420" w:hanging="120"/>
        <w:textAlignment w:val="bottom"/>
        <w:rPr>
          <w:ins w:id="526" w:author="mayan" w:date="2000-08-03T10:07:00Z"/>
          <w:rFonts w:ascii="Arial" w:hAnsi="Arial"/>
          <w:sz w:val="24"/>
          <w:szCs w:val="24"/>
        </w:rPr>
      </w:pPr>
    </w:p>
    <w:p w:rsidR="00A301C4" w:rsidRPr="000F7B46" w:rsidRDefault="00A301C4" w:rsidP="00A301C4">
      <w:pPr>
        <w:pStyle w:val="10"/>
        <w:widowControl/>
        <w:autoSpaceDE w:val="0"/>
        <w:autoSpaceDN w:val="0"/>
        <w:spacing w:before="240" w:after="240" w:line="240" w:lineRule="atLeast"/>
        <w:textAlignment w:val="bottom"/>
        <w:rPr>
          <w:ins w:id="527" w:author="mayan" w:date="2000-08-03T10:07:00Z"/>
          <w:rFonts w:hAnsi="宋体"/>
          <w:sz w:val="24"/>
          <w:szCs w:val="24"/>
        </w:rPr>
      </w:pPr>
      <w:r>
        <w:rPr>
          <w:sz w:val="24"/>
        </w:rPr>
        <w:br w:type="page"/>
      </w:r>
    </w:p>
    <w:p w:rsidR="00002A9C" w:rsidRDefault="005E6B4B" w:rsidP="005E6B4B">
      <w:pPr>
        <w:spacing w:line="360" w:lineRule="auto"/>
        <w:rPr>
          <w:rFonts w:ascii="Times New Roman" w:eastAsia="宋体" w:hAnsi="Times New Roman"/>
          <w:b/>
          <w:bCs/>
          <w:color w:val="FF0000"/>
          <w:sz w:val="24"/>
          <w:lang w:eastAsia="zh-CN"/>
        </w:rPr>
      </w:pPr>
      <w:ins w:id="528" w:author="mayan" w:date="2000-08-03T10:07:00Z">
        <w:r w:rsidRPr="000F7B46">
          <w:rPr>
            <w:rFonts w:ascii="宋体" w:eastAsia="宋体" w:hAnsi="宋体"/>
            <w:sz w:val="24"/>
            <w:szCs w:val="24"/>
            <w:lang w:eastAsia="zh-CN"/>
          </w:rPr>
          <w:lastRenderedPageBreak/>
          <w:br w:type="page"/>
        </w:r>
      </w:ins>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B70826" w:rsidRDefault="00B70826">
      <w:pPr>
        <w:rPr>
          <w:rFonts w:ascii="Times New Roman" w:eastAsia="宋体" w:hAnsi="Times New Roman"/>
          <w:b/>
          <w:bCs/>
          <w:color w:val="0000FF"/>
          <w:sz w:val="24"/>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B70826" w:rsidRPr="00002A9C" w:rsidRDefault="00B70826">
      <w:pPr>
        <w:rPr>
          <w:rFonts w:ascii="Times New Roman" w:eastAsia="宋体" w:hAnsi="Times New Roman"/>
          <w:sz w:val="20"/>
          <w:lang w:eastAsia="zh-CN"/>
        </w:rPr>
      </w:pPr>
    </w:p>
    <w:p w:rsidR="00B70826" w:rsidRDefault="00B70826">
      <w:pPr>
        <w:rPr>
          <w:rFonts w:ascii="Times New Roman" w:eastAsia="宋体" w:hAnsi="Times New Roman"/>
          <w:sz w:val="20"/>
          <w:lang w:eastAsia="zh-CN"/>
        </w:rPr>
      </w:pPr>
    </w:p>
    <w:p w:rsidR="00B70826" w:rsidRDefault="00B70826">
      <w:pPr>
        <w:pStyle w:val="a6"/>
        <w:spacing w:line="240" w:lineRule="auto"/>
        <w:rPr>
          <w:sz w:val="20"/>
        </w:rPr>
      </w:pPr>
    </w:p>
    <w:sectPr w:rsidR="00B70826" w:rsidSect="005E63E2">
      <w:headerReference w:type="default" r:id="rId26"/>
      <w:footerReference w:type="default" r:id="rId27"/>
      <w:type w:val="continuous"/>
      <w:pgSz w:w="11907" w:h="16840" w:code="9"/>
      <w:pgMar w:top="1134" w:right="851" w:bottom="1134" w:left="1418" w:header="737" w:footer="737" w:gutter="0"/>
      <w:pgNumType w:start="1"/>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99B" w:rsidRDefault="002E699B">
      <w:r>
        <w:separator/>
      </w:r>
    </w:p>
  </w:endnote>
  <w:endnote w:type="continuationSeparator" w:id="0">
    <w:p w:rsidR="002E699B" w:rsidRDefault="002E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幼圆">
    <w:panose1 w:val="02010509060101010101"/>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5F" w:rsidRPr="00546234" w:rsidRDefault="00B03D5F">
    <w:pPr>
      <w:pStyle w:val="a4"/>
      <w:ind w:right="360"/>
      <w:jc w:val="center"/>
      <w:rPr>
        <w:rFonts w:eastAsia="宋体"/>
        <w:lang w:eastAsia="zh-CN"/>
      </w:rPr>
    </w:pPr>
    <w:r>
      <w:rPr>
        <w:rFonts w:hint="eastAsia"/>
        <w:lang w:eastAsia="zh-CN"/>
      </w:rPr>
      <w:t>沈阳</w:t>
    </w:r>
    <w:r>
      <w:rPr>
        <w:rFonts w:ascii="宋体" w:eastAsia="宋体" w:hAnsi="宋体" w:cs="宋体" w:hint="eastAsia"/>
        <w:lang w:eastAsia="zh-CN"/>
      </w:rPr>
      <w:t>东软软件</w:t>
    </w:r>
    <w:r>
      <w:rPr>
        <w:rFonts w:hint="eastAsia"/>
        <w:lang w:eastAsia="zh-CN"/>
      </w:rPr>
      <w:t>股份有限公司</w:t>
    </w:r>
    <w:r>
      <w:rPr>
        <w:rFonts w:hint="eastAsia"/>
        <w:lang w:eastAsia="zh-CN"/>
      </w:rPr>
      <w:t xml:space="preserve"> </w:t>
    </w:r>
    <w:r>
      <w:rPr>
        <w:rFonts w:eastAsia="宋体" w:hint="eastAsia"/>
        <w:lang w:eastAsia="zh-CN"/>
      </w:rPr>
      <w:t>软件开发事业部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5F" w:rsidRDefault="00B03D5F">
    <w:pPr>
      <w:pStyle w:val="a4"/>
      <w:pBdr>
        <w:top w:val="single" w:sz="4" w:space="1" w:color="auto"/>
      </w:pBdr>
      <w:rPr>
        <w:rFonts w:ascii="Arial" w:hAnsi="Arial"/>
        <w:sz w:val="21"/>
      </w:rPr>
    </w:pPr>
    <w:r>
      <w:rPr>
        <w:rStyle w:val="a5"/>
        <w:rFonts w:hint="eastAsia"/>
      </w:rPr>
      <w:t>1-</w:t>
    </w:r>
    <w:r>
      <w:rPr>
        <w:rStyle w:val="a5"/>
      </w:rPr>
      <w:fldChar w:fldCharType="begin"/>
    </w:r>
    <w:r>
      <w:rPr>
        <w:rStyle w:val="a5"/>
      </w:rPr>
      <w:instrText xml:space="preserve"> PAGE </w:instrText>
    </w:r>
    <w:r>
      <w:rPr>
        <w:rStyle w:val="a5"/>
      </w:rPr>
      <w:fldChar w:fldCharType="separate"/>
    </w:r>
    <w:r>
      <w:rPr>
        <w:rStyle w:val="a5"/>
        <w:noProof/>
      </w:rPr>
      <w:t>12</w:t>
    </w:r>
    <w:r>
      <w:rPr>
        <w:rStyle w:val="a5"/>
      </w:rPr>
      <w:fldChar w:fldCharType="end"/>
    </w:r>
    <w:del w:id="2" w:author="lucy" w:date="2004-12-20T12:27:00Z">
      <w:r>
        <w:rPr>
          <w:rStyle w:val="a5"/>
          <w:rFonts w:ascii="Arial" w:hAnsi="Arial" w:hint="eastAsia"/>
          <w:sz w:val="21"/>
        </w:rPr>
        <w:delText>1-</w:delText>
      </w:r>
      <w:r>
        <w:rPr>
          <w:rStyle w:val="a5"/>
          <w:rFonts w:ascii="Arial" w:hAnsi="Arial"/>
          <w:sz w:val="21"/>
        </w:rPr>
        <w:fldChar w:fldCharType="begin"/>
      </w:r>
      <w:r>
        <w:rPr>
          <w:rStyle w:val="a5"/>
          <w:rFonts w:ascii="Arial" w:hAnsi="Arial"/>
          <w:sz w:val="21"/>
        </w:rPr>
        <w:delInstrText xml:space="preserve"> PAGE </w:delInstrText>
      </w:r>
      <w:r>
        <w:rPr>
          <w:rStyle w:val="a5"/>
          <w:rFonts w:ascii="Arial" w:hAnsi="Arial"/>
          <w:sz w:val="21"/>
        </w:rPr>
        <w:fldChar w:fldCharType="separate"/>
      </w:r>
      <w:r>
        <w:rPr>
          <w:rStyle w:val="a5"/>
          <w:rFonts w:ascii="Arial" w:hAnsi="Arial"/>
          <w:noProof/>
          <w:sz w:val="21"/>
        </w:rPr>
        <w:delText>2</w:delText>
      </w:r>
      <w:r>
        <w:rPr>
          <w:rStyle w:val="a5"/>
          <w:rFonts w:ascii="Arial" w:hAnsi="Arial"/>
          <w:sz w:val="21"/>
        </w:rPr>
        <w:fldChar w:fldCharType="end"/>
      </w:r>
    </w:del>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5F" w:rsidRPr="005E63E2" w:rsidRDefault="00B03D5F"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5F" w:rsidRPr="005E63E2" w:rsidRDefault="00B03D5F"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5F" w:rsidRDefault="00B03D5F">
    <w:pPr>
      <w:pStyle w:val="a4"/>
      <w:jc w:val="center"/>
      <w:rPr>
        <w:rFonts w:eastAsia="幼圆"/>
        <w:lang w:eastAsia="zh-CN"/>
      </w:rPr>
    </w:pPr>
    <w:r>
      <w:rPr>
        <w:rFonts w:eastAsia="幼圆" w:hint="eastAsia"/>
        <w:lang w:eastAsia="zh-CN"/>
      </w:rPr>
      <w:t>沈阳东软软件股份有限公司</w:t>
    </w:r>
    <w:r>
      <w:rPr>
        <w:rFonts w:eastAsia="幼圆" w:hint="eastAsia"/>
        <w:lang w:eastAsia="zh-CN"/>
      </w:rPr>
      <w:t xml:space="preserve">  </w:t>
    </w:r>
    <w:r>
      <w:rPr>
        <w:rFonts w:eastAsia="幼圆"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99B" w:rsidRDefault="002E699B">
      <w:r>
        <w:separator/>
      </w:r>
    </w:p>
  </w:footnote>
  <w:footnote w:type="continuationSeparator" w:id="0">
    <w:p w:rsidR="002E699B" w:rsidRDefault="002E6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5F" w:rsidRDefault="00B03D5F">
    <w:pPr>
      <w:pStyle w:val="a3"/>
      <w:jc w:val="left"/>
      <w:rPr>
        <w:rFonts w:ascii="幼圆" w:eastAsia="幼圆"/>
      </w:rPr>
    </w:pPr>
    <w:del w:id="0" w:author="mayan" w:date="2000-09-15T10:50:00Z">
      <w:r>
        <w:rPr>
          <w:rFonts w:ascii="幼圆" w:eastAsia="幼圆" w:hint="eastAsia"/>
        </w:rPr>
        <w:delText>用户手册编制规范</w:delText>
      </w:r>
    </w:del>
    <w:ins w:id="1" w:author="mayan" w:date="2000-09-15T10:50:00Z">
      <w:r>
        <w:rPr>
          <w:rFonts w:ascii="幼圆" w:eastAsia="幼圆" w:hint="eastAsia"/>
        </w:rPr>
        <w:t>用户手册</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5F" w:rsidRPr="005E63E2" w:rsidRDefault="00B03D5F" w:rsidP="005E63E2">
    <w:pPr>
      <w:pStyle w:val="a3"/>
      <w:jc w:val="both"/>
      <w:rPr>
        <w:rFonts w:eastAsia="宋体"/>
        <w:lang w:eastAsia="zh-CN"/>
      </w:rPr>
    </w:pPr>
    <w:r>
      <w:rPr>
        <w:rFonts w:eastAsia="宋体" w:hint="eastAsia"/>
        <w:lang w:eastAsia="zh-CN"/>
      </w:rPr>
      <w:t>用户手册模版</w:t>
    </w:r>
    <w:r>
      <w:rPr>
        <w:rFonts w:eastAsia="宋体" w:hint="eastAsia"/>
        <w:lang w:eastAsia="zh-CN"/>
      </w:rPr>
      <w:t xml:space="preserve">                                                                                  </w:t>
    </w:r>
    <w:r w:rsidRPr="005E63E2">
      <w:rPr>
        <w:rFonts w:ascii="宋体" w:eastAsia="宋体" w:hAnsi="宋体" w:hint="eastAsia"/>
        <w:lang w:eastAsia="zh-CN"/>
      </w:rPr>
      <w:t>版本：</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eastAsia="宋体" w:hint="eastAsia"/>
        <w:lang w:eastAsia="zh-CN"/>
      </w:rPr>
      <w:t xml:space="preserve">  </w:t>
    </w:r>
    <w:r>
      <w:rPr>
        <w:rFonts w:eastAsia="宋体" w:hint="eastAsia"/>
        <w:lang w:eastAsia="zh-CN"/>
      </w:rPr>
      <w:t>第</w:t>
    </w:r>
    <w:r>
      <w:rPr>
        <w:rFonts w:eastAsia="宋体" w:hint="eastAsia"/>
        <w:lang w:eastAsia="zh-CN"/>
      </w:rPr>
      <w:t xml:space="preserve"> </w:t>
    </w:r>
    <w:r w:rsidRPr="005E63E2">
      <w:rPr>
        <w:rStyle w:val="a5"/>
        <w:rFonts w:ascii="Times New Roman" w:hAnsi="Times New Roman"/>
      </w:rPr>
      <w:fldChar w:fldCharType="begin"/>
    </w:r>
    <w:r w:rsidRPr="005E63E2">
      <w:rPr>
        <w:rStyle w:val="a5"/>
        <w:rFonts w:ascii="Times New Roman" w:hAnsi="Times New Roman"/>
        <w:lang w:eastAsia="zh-CN"/>
      </w:rPr>
      <w:instrText xml:space="preserve"> PAGE </w:instrText>
    </w:r>
    <w:r w:rsidRPr="005E63E2">
      <w:rPr>
        <w:rStyle w:val="a5"/>
        <w:rFonts w:ascii="Times New Roman" w:hAnsi="Times New Roman"/>
      </w:rPr>
      <w:fldChar w:fldCharType="separate"/>
    </w:r>
    <w:r w:rsidR="004443F4">
      <w:rPr>
        <w:rStyle w:val="a5"/>
        <w:rFonts w:ascii="Times New Roman" w:hAnsi="Times New Roman"/>
        <w:noProof/>
        <w:lang w:eastAsia="zh-CN"/>
      </w:rPr>
      <w:t>8</w:t>
    </w:r>
    <w:r w:rsidRPr="005E63E2">
      <w:rPr>
        <w:rStyle w:val="a5"/>
        <w:rFonts w:ascii="Times New Roman" w:hAnsi="Times New Roman"/>
      </w:rPr>
      <w:fldChar w:fldCharType="end"/>
    </w:r>
    <w:r>
      <w:rPr>
        <w:rFonts w:eastAsia="宋体" w:hint="eastAsia"/>
        <w:lang w:eastAsia="zh-CN"/>
      </w:rPr>
      <w:t xml:space="preserve"> </w:t>
    </w:r>
    <w:r>
      <w:rPr>
        <w:rFonts w:eastAsia="宋体" w:hint="eastAsia"/>
        <w:lang w:eastAsia="zh-CN"/>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5F" w:rsidRPr="005E63E2" w:rsidRDefault="00B03D5F" w:rsidP="005E63E2">
    <w:pPr>
      <w:pStyle w:val="a3"/>
      <w:jc w:val="both"/>
      <w:rPr>
        <w:rFonts w:ascii="Times New Roman" w:eastAsia="宋体" w:hAnsi="Times New Roman"/>
        <w:lang w:eastAsia="zh-CN"/>
      </w:rPr>
    </w:pPr>
    <w:r>
      <w:rPr>
        <w:rFonts w:eastAsia="宋体" w:hint="eastAsia"/>
        <w:lang w:eastAsia="zh-CN"/>
      </w:rPr>
      <w:t>用户手册模版</w:t>
    </w:r>
    <w:r>
      <w:rPr>
        <w:rFonts w:eastAsia="宋体" w:hint="eastAsia"/>
        <w:lang w:eastAsia="zh-CN"/>
      </w:rPr>
      <w:t xml:space="preserve">                                                                                   </w:t>
    </w:r>
    <w:r>
      <w:rPr>
        <w:rFonts w:eastAsia="宋体" w:hint="eastAsia"/>
        <w:lang w:eastAsia="zh-CN"/>
      </w:rPr>
      <w:t>版本</w:t>
    </w:r>
    <w:r>
      <w:rPr>
        <w:rFonts w:eastAsia="宋体" w:hint="eastAsia"/>
        <w:lang w:eastAsia="zh-CN"/>
      </w:rPr>
      <w:t>:</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ascii="Times New Roman" w:eastAsia="宋体" w:hAnsi="Times New Roman" w:hint="eastAsia"/>
        <w:lang w:eastAsia="zh-CN"/>
      </w:rPr>
      <w:t xml:space="preserve">  </w:t>
    </w:r>
    <w:r>
      <w:rPr>
        <w:rFonts w:ascii="Times New Roman" w:eastAsia="宋体" w:hAnsi="Times New Roman" w:hint="eastAsia"/>
        <w:lang w:eastAsia="zh-CN"/>
      </w:rPr>
      <w:t>第</w:t>
    </w:r>
    <w:r w:rsidRPr="005E63E2">
      <w:rPr>
        <w:rFonts w:ascii="Times New Roman" w:eastAsia="宋体" w:hAnsi="Times New Roman"/>
        <w:lang w:eastAsia="zh-CN"/>
      </w:rPr>
      <w:t xml:space="preserve"> </w:t>
    </w:r>
    <w:r w:rsidRPr="005E63E2">
      <w:rPr>
        <w:rStyle w:val="a5"/>
        <w:rFonts w:ascii="Times New Roman" w:hAnsi="Times New Roman"/>
      </w:rPr>
      <w:fldChar w:fldCharType="begin"/>
    </w:r>
    <w:r w:rsidRPr="005E63E2">
      <w:rPr>
        <w:rStyle w:val="a5"/>
        <w:rFonts w:ascii="Times New Roman" w:hAnsi="Times New Roman"/>
      </w:rPr>
      <w:instrText xml:space="preserve"> PAGE </w:instrText>
    </w:r>
    <w:r w:rsidRPr="005E63E2">
      <w:rPr>
        <w:rStyle w:val="a5"/>
        <w:rFonts w:ascii="Times New Roman" w:hAnsi="Times New Roman"/>
      </w:rPr>
      <w:fldChar w:fldCharType="separate"/>
    </w:r>
    <w:r>
      <w:rPr>
        <w:rStyle w:val="a5"/>
        <w:rFonts w:ascii="Times New Roman" w:hAnsi="Times New Roman"/>
        <w:noProof/>
      </w:rPr>
      <w:t>1</w:t>
    </w:r>
    <w:r w:rsidRPr="005E63E2">
      <w:rPr>
        <w:rStyle w:val="a5"/>
        <w:rFonts w:ascii="Times New Roman" w:hAnsi="Times New Roma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5F" w:rsidRDefault="00B03D5F">
    <w:pPr>
      <w:pStyle w:val="a3"/>
      <w:pBdr>
        <w:bottom w:val="none" w:sz="0" w:space="0" w:color="auto"/>
      </w:pBdr>
      <w:jc w:val="both"/>
      <w:rPr>
        <w:rFonts w:ascii="幼圆" w:eastAsia="幼圆"/>
        <w:lang w:eastAsia="zh-CN"/>
      </w:rPr>
    </w:pPr>
    <w:r>
      <w:rPr>
        <w:rFonts w:ascii="幼圆" w:eastAsia="幼圆" w:hint="eastAsia"/>
        <w:noProof/>
        <w:lang w:eastAsia="zh-CN"/>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156845</wp:posOffset>
              </wp:positionV>
              <wp:extent cx="59690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555D77D"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35pt" to="47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h8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7N8nqcp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"/>
          </w:pict>
        </mc:Fallback>
      </mc:AlternateContent>
    </w:r>
    <w:r>
      <w:rPr>
        <w:rFonts w:ascii="幼圆" w:eastAsia="幼圆" w:hint="eastAsia"/>
        <w:lang w:eastAsia="zh-CN"/>
      </w:rPr>
      <w:t>用户手册模版                                                                                 版本:</w:t>
    </w:r>
    <w:smartTag w:uri="urn:schemas-microsoft-com:office:smarttags" w:element="chsdate">
      <w:smartTagPr>
        <w:attr w:name="Year" w:val="1899"/>
        <w:attr w:name="Month" w:val="12"/>
        <w:attr w:name="Day" w:val="30"/>
        <w:attr w:name="IsLunarDate" w:val="False"/>
        <w:attr w:name="IsROCDate" w:val="False"/>
      </w:smartTagPr>
      <w:r>
        <w:rPr>
          <w:rFonts w:ascii="Times New Roman" w:eastAsia="幼圆" w:hAnsi="Times New Roman" w:hint="eastAsia"/>
          <w:lang w:eastAsia="zh-CN"/>
        </w:rPr>
        <w:t>0.0.0</w:t>
      </w:r>
    </w:smartTag>
    <w:r>
      <w:rPr>
        <w:rFonts w:ascii="Times New Roman" w:eastAsia="幼圆" w:hAnsi="Times New Roman" w:hint="eastAsia"/>
        <w:lang w:eastAsia="zh-CN"/>
      </w:rPr>
      <w:t>-1.0.0</w:t>
    </w:r>
    <w:r>
      <w:rPr>
        <w:rFonts w:ascii="幼圆" w:eastAsia="幼圆" w:hint="eastAsia"/>
        <w:lang w:eastAsia="zh-CN"/>
      </w:rPr>
      <w:t xml:space="preserve">  第</w:t>
    </w:r>
    <w:r>
      <w:rPr>
        <w:rStyle w:val="a5"/>
        <w:rFonts w:ascii="幼圆" w:eastAsia="幼圆"/>
      </w:rPr>
      <w:fldChar w:fldCharType="begin"/>
    </w:r>
    <w:r>
      <w:rPr>
        <w:rStyle w:val="a5"/>
        <w:rFonts w:ascii="幼圆" w:eastAsia="幼圆"/>
        <w:lang w:eastAsia="zh-CN"/>
      </w:rPr>
      <w:instrText xml:space="preserve"> PAGE </w:instrText>
    </w:r>
    <w:r>
      <w:rPr>
        <w:rStyle w:val="a5"/>
        <w:rFonts w:ascii="幼圆" w:eastAsia="幼圆"/>
      </w:rPr>
      <w:fldChar w:fldCharType="separate"/>
    </w:r>
    <w:r w:rsidR="00270DEC">
      <w:rPr>
        <w:rStyle w:val="a5"/>
        <w:rFonts w:ascii="幼圆" w:eastAsia="幼圆"/>
        <w:noProof/>
        <w:lang w:eastAsia="zh-CN"/>
      </w:rPr>
      <w:t>14</w:t>
    </w:r>
    <w:r>
      <w:rPr>
        <w:rStyle w:val="a5"/>
        <w:rFonts w:ascii="幼圆" w:eastAsia="幼圆"/>
      </w:rPr>
      <w:fldChar w:fldCharType="end"/>
    </w:r>
    <w:r>
      <w:rPr>
        <w:rStyle w:val="a5"/>
        <w:rFonts w:ascii="幼圆" w:eastAsia="幼圆" w:hint="eastAsia"/>
        <w:lang w:eastAsia="zh-CN"/>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267"/>
    <w:multiLevelType w:val="singleLevel"/>
    <w:tmpl w:val="A0F43AC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
    <w:nsid w:val="04846E1F"/>
    <w:multiLevelType w:val="singleLevel"/>
    <w:tmpl w:val="B916F010"/>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
    <w:nsid w:val="068D7459"/>
    <w:multiLevelType w:val="singleLevel"/>
    <w:tmpl w:val="8060809C"/>
    <w:lvl w:ilvl="0">
      <w:start w:val="1"/>
      <w:numFmt w:val="decimal"/>
      <w:lvlText w:val="%1."/>
      <w:lvlJc w:val="left"/>
      <w:pPr>
        <w:tabs>
          <w:tab w:val="num" w:pos="1325"/>
        </w:tabs>
        <w:ind w:left="1325" w:hanging="425"/>
      </w:pPr>
      <w:rPr>
        <w:rFonts w:ascii="Times New Roman" w:eastAsia="宋体" w:hAnsi="Times New Roman" w:cs="Times New Roman" w:hint="default"/>
        <w:b w:val="0"/>
        <w:i w:val="0"/>
        <w:sz w:val="21"/>
      </w:rPr>
    </w:lvl>
  </w:abstractNum>
  <w:abstractNum w:abstractNumId="3">
    <w:nsid w:val="072259C8"/>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4">
    <w:nsid w:val="093F6BBA"/>
    <w:multiLevelType w:val="singleLevel"/>
    <w:tmpl w:val="BF0A8E4A"/>
    <w:lvl w:ilvl="0">
      <w:start w:val="1"/>
      <w:numFmt w:val="decimal"/>
      <w:lvlText w:val="%1．"/>
      <w:lvlJc w:val="left"/>
      <w:pPr>
        <w:tabs>
          <w:tab w:val="num" w:pos="425"/>
        </w:tabs>
        <w:ind w:left="425" w:hanging="425"/>
      </w:pPr>
      <w:rPr>
        <w:rFonts w:ascii="Times New Roman" w:eastAsia="Times New Roman" w:hAnsi="Times New Roman" w:cs="Times New Roman"/>
        <w:b w:val="0"/>
        <w:i w:val="0"/>
        <w:sz w:val="21"/>
      </w:rPr>
    </w:lvl>
  </w:abstractNum>
  <w:abstractNum w:abstractNumId="5">
    <w:nsid w:val="103E44A7"/>
    <w:multiLevelType w:val="hybridMultilevel"/>
    <w:tmpl w:val="78C6BD9E"/>
    <w:lvl w:ilvl="0" w:tplc="6C94EB46">
      <w:start w:val="1"/>
      <w:numFmt w:val="decimal"/>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6">
    <w:nsid w:val="115238B1"/>
    <w:multiLevelType w:val="singleLevel"/>
    <w:tmpl w:val="A8F2B570"/>
    <w:lvl w:ilvl="0">
      <w:start w:val="1"/>
      <w:numFmt w:val="decimal"/>
      <w:lvlText w:val="%1."/>
      <w:lvlJc w:val="left"/>
      <w:pPr>
        <w:tabs>
          <w:tab w:val="num" w:pos="425"/>
        </w:tabs>
        <w:ind w:left="425" w:hanging="425"/>
      </w:pPr>
      <w:rPr>
        <w:rFonts w:ascii="Arial" w:hAnsi="Arial" w:hint="default"/>
        <w:b w:val="0"/>
        <w:i w:val="0"/>
        <w:sz w:val="21"/>
      </w:rPr>
    </w:lvl>
  </w:abstractNum>
  <w:abstractNum w:abstractNumId="7">
    <w:nsid w:val="117D2B9D"/>
    <w:multiLevelType w:val="singleLevel"/>
    <w:tmpl w:val="29A4F55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8">
    <w:nsid w:val="13C175F7"/>
    <w:multiLevelType w:val="singleLevel"/>
    <w:tmpl w:val="1D2C840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9">
    <w:nsid w:val="161C65B0"/>
    <w:multiLevelType w:val="singleLevel"/>
    <w:tmpl w:val="8822F9A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0">
    <w:nsid w:val="16F85736"/>
    <w:multiLevelType w:val="singleLevel"/>
    <w:tmpl w:val="E22075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1">
    <w:nsid w:val="178620C0"/>
    <w:multiLevelType w:val="singleLevel"/>
    <w:tmpl w:val="0B36737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2">
    <w:nsid w:val="19104399"/>
    <w:multiLevelType w:val="singleLevel"/>
    <w:tmpl w:val="C3B8EDF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3">
    <w:nsid w:val="1B106681"/>
    <w:multiLevelType w:val="singleLevel"/>
    <w:tmpl w:val="E33E462A"/>
    <w:lvl w:ilvl="0">
      <w:start w:val="1"/>
      <w:numFmt w:val="decimal"/>
      <w:lvlText w:val="%1."/>
      <w:lvlJc w:val="left"/>
      <w:pPr>
        <w:tabs>
          <w:tab w:val="num" w:pos="425"/>
        </w:tabs>
        <w:ind w:left="425" w:hanging="425"/>
      </w:pPr>
      <w:rPr>
        <w:rFonts w:ascii="Arial" w:hAnsi="Arial" w:hint="default"/>
        <w:b w:val="0"/>
        <w:i w:val="0"/>
        <w:sz w:val="21"/>
      </w:rPr>
    </w:lvl>
  </w:abstractNum>
  <w:abstractNum w:abstractNumId="14">
    <w:nsid w:val="1EFB3EC2"/>
    <w:multiLevelType w:val="singleLevel"/>
    <w:tmpl w:val="13B2F0F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5">
    <w:nsid w:val="2FE2325D"/>
    <w:multiLevelType w:val="singleLevel"/>
    <w:tmpl w:val="C2C6DD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6">
    <w:nsid w:val="36A16E2A"/>
    <w:multiLevelType w:val="singleLevel"/>
    <w:tmpl w:val="21D6680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7">
    <w:nsid w:val="387820E1"/>
    <w:multiLevelType w:val="singleLevel"/>
    <w:tmpl w:val="B6E4F3A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8">
    <w:nsid w:val="3D1A5A9A"/>
    <w:multiLevelType w:val="singleLevel"/>
    <w:tmpl w:val="4AEA7D9A"/>
    <w:lvl w:ilvl="0">
      <w:start w:val="1"/>
      <w:numFmt w:val="decimal"/>
      <w:lvlText w:val="%1)"/>
      <w:lvlJc w:val="left"/>
      <w:pPr>
        <w:tabs>
          <w:tab w:val="num" w:pos="1304"/>
        </w:tabs>
        <w:ind w:left="1304" w:hanging="850"/>
      </w:pPr>
      <w:rPr>
        <w:rFonts w:ascii="Times New Roman" w:hAnsi="Times New Roman" w:cs="Times New Roman" w:hint="default"/>
        <w:b w:val="0"/>
        <w:i w:val="0"/>
        <w:sz w:val="21"/>
      </w:rPr>
    </w:lvl>
  </w:abstractNum>
  <w:abstractNum w:abstractNumId="19">
    <w:nsid w:val="40A06ACB"/>
    <w:multiLevelType w:val="singleLevel"/>
    <w:tmpl w:val="5900DB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0">
    <w:nsid w:val="4CF76851"/>
    <w:multiLevelType w:val="singleLevel"/>
    <w:tmpl w:val="E318D2A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1">
    <w:nsid w:val="502F5395"/>
    <w:multiLevelType w:val="singleLevel"/>
    <w:tmpl w:val="F926A8C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2">
    <w:nsid w:val="51DF2958"/>
    <w:multiLevelType w:val="singleLevel"/>
    <w:tmpl w:val="B46893B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3">
    <w:nsid w:val="57383D81"/>
    <w:multiLevelType w:val="hybridMultilevel"/>
    <w:tmpl w:val="9F6EC0B4"/>
    <w:lvl w:ilvl="0" w:tplc="2EAE1330">
      <w:start w:val="1"/>
      <w:numFmt w:val="decimal"/>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24">
    <w:nsid w:val="57854AA0"/>
    <w:multiLevelType w:val="singleLevel"/>
    <w:tmpl w:val="F79A855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5">
    <w:nsid w:val="5E24633C"/>
    <w:multiLevelType w:val="singleLevel"/>
    <w:tmpl w:val="D40A41E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6">
    <w:nsid w:val="61FC4727"/>
    <w:multiLevelType w:val="singleLevel"/>
    <w:tmpl w:val="CE60F34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7">
    <w:nsid w:val="654849D9"/>
    <w:multiLevelType w:val="singleLevel"/>
    <w:tmpl w:val="6EC86B6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8">
    <w:nsid w:val="67EF01BE"/>
    <w:multiLevelType w:val="hybridMultilevel"/>
    <w:tmpl w:val="351E1E36"/>
    <w:lvl w:ilvl="0" w:tplc="2EDAF0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nsid w:val="685A0E9E"/>
    <w:multiLevelType w:val="singleLevel"/>
    <w:tmpl w:val="66F66C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0">
    <w:nsid w:val="6AB60DA0"/>
    <w:multiLevelType w:val="singleLevel"/>
    <w:tmpl w:val="15722B7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1">
    <w:nsid w:val="6ABF7664"/>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32">
    <w:nsid w:val="6E366585"/>
    <w:multiLevelType w:val="hybridMultilevel"/>
    <w:tmpl w:val="CC8EDBAA"/>
    <w:lvl w:ilvl="0" w:tplc="F9F85C5C">
      <w:start w:val="1"/>
      <w:numFmt w:val="decimal"/>
      <w:lvlText w:val="%1、"/>
      <w:lvlJc w:val="left"/>
      <w:pPr>
        <w:ind w:left="360" w:hanging="360"/>
      </w:pPr>
      <w:rPr>
        <w:rFonts w:ascii="Century" w:hAnsi="Century"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1C1499"/>
    <w:multiLevelType w:val="singleLevel"/>
    <w:tmpl w:val="5852B96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4">
    <w:nsid w:val="7B826A5F"/>
    <w:multiLevelType w:val="singleLevel"/>
    <w:tmpl w:val="5AA6159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5">
    <w:nsid w:val="7E4F010C"/>
    <w:multiLevelType w:val="singleLevel"/>
    <w:tmpl w:val="CEBC88E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6">
    <w:nsid w:val="7FF402A3"/>
    <w:multiLevelType w:val="singleLevel"/>
    <w:tmpl w:val="756C23F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num w:numId="1">
    <w:abstractNumId w:val="13"/>
  </w:num>
  <w:num w:numId="2">
    <w:abstractNumId w:val="6"/>
  </w:num>
  <w:num w:numId="3">
    <w:abstractNumId w:val="30"/>
  </w:num>
  <w:num w:numId="4">
    <w:abstractNumId w:val="24"/>
  </w:num>
  <w:num w:numId="5">
    <w:abstractNumId w:val="10"/>
  </w:num>
  <w:num w:numId="6">
    <w:abstractNumId w:val="4"/>
  </w:num>
  <w:num w:numId="7">
    <w:abstractNumId w:val="11"/>
  </w:num>
  <w:num w:numId="8">
    <w:abstractNumId w:val="36"/>
  </w:num>
  <w:num w:numId="9">
    <w:abstractNumId w:val="20"/>
  </w:num>
  <w:num w:numId="10">
    <w:abstractNumId w:val="18"/>
  </w:num>
  <w:num w:numId="11">
    <w:abstractNumId w:val="14"/>
  </w:num>
  <w:num w:numId="12">
    <w:abstractNumId w:val="9"/>
  </w:num>
  <w:num w:numId="13">
    <w:abstractNumId w:val="22"/>
  </w:num>
  <w:num w:numId="14">
    <w:abstractNumId w:val="26"/>
  </w:num>
  <w:num w:numId="15">
    <w:abstractNumId w:val="35"/>
  </w:num>
  <w:num w:numId="16">
    <w:abstractNumId w:val="15"/>
  </w:num>
  <w:num w:numId="17">
    <w:abstractNumId w:val="12"/>
  </w:num>
  <w:num w:numId="18">
    <w:abstractNumId w:val="25"/>
  </w:num>
  <w:num w:numId="19">
    <w:abstractNumId w:val="27"/>
  </w:num>
  <w:num w:numId="20">
    <w:abstractNumId w:val="7"/>
  </w:num>
  <w:num w:numId="21">
    <w:abstractNumId w:val="1"/>
  </w:num>
  <w:num w:numId="22">
    <w:abstractNumId w:val="0"/>
  </w:num>
  <w:num w:numId="23">
    <w:abstractNumId w:val="2"/>
  </w:num>
  <w:num w:numId="24">
    <w:abstractNumId w:val="21"/>
  </w:num>
  <w:num w:numId="25">
    <w:abstractNumId w:val="29"/>
  </w:num>
  <w:num w:numId="26">
    <w:abstractNumId w:val="17"/>
  </w:num>
  <w:num w:numId="27">
    <w:abstractNumId w:val="16"/>
  </w:num>
  <w:num w:numId="28">
    <w:abstractNumId w:val="33"/>
  </w:num>
  <w:num w:numId="29">
    <w:abstractNumId w:val="31"/>
  </w:num>
  <w:num w:numId="30">
    <w:abstractNumId w:val="3"/>
  </w:num>
  <w:num w:numId="31">
    <w:abstractNumId w:val="8"/>
  </w:num>
  <w:num w:numId="32">
    <w:abstractNumId w:val="19"/>
  </w:num>
  <w:num w:numId="33">
    <w:abstractNumId w:val="34"/>
  </w:num>
  <w:num w:numId="34">
    <w:abstractNumId w:val="32"/>
  </w:num>
  <w:num w:numId="35">
    <w:abstractNumId w:val="5"/>
  </w:num>
  <w:num w:numId="36">
    <w:abstractNumId w:val="23"/>
  </w:num>
  <w:num w:numId="37">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6"/>
  <w:doNotHyphenateCaps/>
  <w:drawingGridHorizontalSpacing w:val="100"/>
  <w:drawingGridVerticalSpacing w:val="285"/>
  <w:displayHorizontalDrawingGridEvery w:val="2"/>
  <w:characterSpacingControl w:val="compressPunctuation"/>
  <w:noLineBreaksAfter w:lang="zh-CN" w:val="$([\{‘“〈《「『【〔＄（［｛｢￡￥"/>
  <w:noLineBreaksBefore w:lang="zh-CN" w:val="!%),.:;?]}°’”‰′″℃、。々〉》」』】〕゛゜ゝゞ・ヽヾ！％），．：；？］｝｡｣､･ﾞﾟ￠"/>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MarginAdjustment2" w:val="46 pt,0.6 pt"/>
    <w:docVar w:name="DocLay" w:val="YES"/>
    <w:docVar w:name="ValidCPLLPP" w:val="1"/>
    <w:docVar w:name="ViewGrid" w:val="0"/>
  </w:docVars>
  <w:rsids>
    <w:rsidRoot w:val="00CB3167"/>
    <w:rsid w:val="00002A9C"/>
    <w:rsid w:val="00084C75"/>
    <w:rsid w:val="000B149D"/>
    <w:rsid w:val="00162F5B"/>
    <w:rsid w:val="00233771"/>
    <w:rsid w:val="00270DEC"/>
    <w:rsid w:val="002E55EF"/>
    <w:rsid w:val="002E699B"/>
    <w:rsid w:val="003B7C68"/>
    <w:rsid w:val="003D1DAF"/>
    <w:rsid w:val="004443F4"/>
    <w:rsid w:val="0048483B"/>
    <w:rsid w:val="004A38F7"/>
    <w:rsid w:val="004B09C6"/>
    <w:rsid w:val="00546234"/>
    <w:rsid w:val="005B7366"/>
    <w:rsid w:val="005E63E2"/>
    <w:rsid w:val="005E6B4B"/>
    <w:rsid w:val="006B4EE1"/>
    <w:rsid w:val="006C466E"/>
    <w:rsid w:val="006E4A9A"/>
    <w:rsid w:val="0079254B"/>
    <w:rsid w:val="008505D6"/>
    <w:rsid w:val="008D7D6D"/>
    <w:rsid w:val="008E54D3"/>
    <w:rsid w:val="009727A9"/>
    <w:rsid w:val="009C1CBE"/>
    <w:rsid w:val="00A301C4"/>
    <w:rsid w:val="00A97D06"/>
    <w:rsid w:val="00AB7914"/>
    <w:rsid w:val="00AE149B"/>
    <w:rsid w:val="00B03D5F"/>
    <w:rsid w:val="00B35185"/>
    <w:rsid w:val="00B65822"/>
    <w:rsid w:val="00B70826"/>
    <w:rsid w:val="00B872B6"/>
    <w:rsid w:val="00CB3167"/>
    <w:rsid w:val="00CE128B"/>
    <w:rsid w:val="00CF6DAE"/>
    <w:rsid w:val="00DE2FEB"/>
    <w:rsid w:val="00E04E03"/>
    <w:rsid w:val="00EE00FF"/>
    <w:rsid w:val="00F00DBA"/>
    <w:rsid w:val="00F127CB"/>
    <w:rsid w:val="00FA1C0F"/>
    <w:rsid w:val="00FC7AFA"/>
    <w:rsid w:val="00FD3BAF"/>
    <w:rsid w:val="00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 w:type="paragraph" w:styleId="ab">
    <w:name w:val="No Spacing"/>
    <w:link w:val="Char0"/>
    <w:uiPriority w:val="1"/>
    <w:qFormat/>
    <w:rsid w:val="00EE00FF"/>
    <w:rPr>
      <w:rFonts w:asciiTheme="minorHAnsi" w:eastAsiaTheme="minorEastAsia" w:hAnsiTheme="minorHAnsi" w:cstheme="minorBidi"/>
      <w:sz w:val="22"/>
      <w:szCs w:val="22"/>
    </w:rPr>
  </w:style>
  <w:style w:type="character" w:customStyle="1" w:styleId="Char0">
    <w:name w:val="无间隔 Char"/>
    <w:basedOn w:val="a0"/>
    <w:link w:val="ab"/>
    <w:uiPriority w:val="1"/>
    <w:rsid w:val="00EE00FF"/>
    <w:rPr>
      <w:rFonts w:asciiTheme="minorHAnsi" w:eastAsiaTheme="minorEastAsia" w:hAnsiTheme="minorHAnsi" w:cstheme="minorBidi"/>
      <w:sz w:val="22"/>
      <w:szCs w:val="22"/>
    </w:rPr>
  </w:style>
  <w:style w:type="character" w:customStyle="1" w:styleId="Char">
    <w:name w:val="页眉 Char"/>
    <w:basedOn w:val="a0"/>
    <w:link w:val="a3"/>
    <w:uiPriority w:val="99"/>
    <w:rsid w:val="00EE00FF"/>
    <w:rPr>
      <w:spacing w:val="-5"/>
      <w:sz w:val="18"/>
      <w:lang w:eastAsia="ja-JP"/>
    </w:rPr>
  </w:style>
  <w:style w:type="character" w:styleId="ac">
    <w:name w:val="Emphasis"/>
    <w:basedOn w:val="a0"/>
    <w:uiPriority w:val="20"/>
    <w:qFormat/>
    <w:rsid w:val="000B149D"/>
    <w:rPr>
      <w:i/>
      <w:iCs/>
    </w:rPr>
  </w:style>
  <w:style w:type="paragraph" w:styleId="ad">
    <w:name w:val="Normal (Web)"/>
    <w:basedOn w:val="a"/>
    <w:uiPriority w:val="99"/>
    <w:unhideWhenUsed/>
    <w:rsid w:val="00FD3BAF"/>
    <w:pPr>
      <w:widowControl/>
      <w:adjustRightInd/>
      <w:spacing w:before="100" w:beforeAutospacing="1" w:after="100" w:afterAutospacing="1"/>
      <w:jc w:val="left"/>
      <w:textAlignment w:val="auto"/>
    </w:pPr>
    <w:rPr>
      <w:rFonts w:ascii="宋体" w:eastAsia="宋体" w:hAnsi="宋体" w:cs="宋体"/>
      <w:spacing w:val="0"/>
      <w:sz w:val="24"/>
      <w:szCs w:val="24"/>
      <w:lang w:eastAsia="zh-CN"/>
    </w:rPr>
  </w:style>
  <w:style w:type="paragraph" w:styleId="ae">
    <w:name w:val="List Paragraph"/>
    <w:basedOn w:val="a"/>
    <w:uiPriority w:val="34"/>
    <w:qFormat/>
    <w:rsid w:val="00B03D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 w:type="paragraph" w:styleId="ab">
    <w:name w:val="No Spacing"/>
    <w:link w:val="Char0"/>
    <w:uiPriority w:val="1"/>
    <w:qFormat/>
    <w:rsid w:val="00EE00FF"/>
    <w:rPr>
      <w:rFonts w:asciiTheme="minorHAnsi" w:eastAsiaTheme="minorEastAsia" w:hAnsiTheme="minorHAnsi" w:cstheme="minorBidi"/>
      <w:sz w:val="22"/>
      <w:szCs w:val="22"/>
    </w:rPr>
  </w:style>
  <w:style w:type="character" w:customStyle="1" w:styleId="Char0">
    <w:name w:val="无间隔 Char"/>
    <w:basedOn w:val="a0"/>
    <w:link w:val="ab"/>
    <w:uiPriority w:val="1"/>
    <w:rsid w:val="00EE00FF"/>
    <w:rPr>
      <w:rFonts w:asciiTheme="minorHAnsi" w:eastAsiaTheme="minorEastAsia" w:hAnsiTheme="minorHAnsi" w:cstheme="minorBidi"/>
      <w:sz w:val="22"/>
      <w:szCs w:val="22"/>
    </w:rPr>
  </w:style>
  <w:style w:type="character" w:customStyle="1" w:styleId="Char">
    <w:name w:val="页眉 Char"/>
    <w:basedOn w:val="a0"/>
    <w:link w:val="a3"/>
    <w:uiPriority w:val="99"/>
    <w:rsid w:val="00EE00FF"/>
    <w:rPr>
      <w:spacing w:val="-5"/>
      <w:sz w:val="18"/>
      <w:lang w:eastAsia="ja-JP"/>
    </w:rPr>
  </w:style>
  <w:style w:type="character" w:styleId="ac">
    <w:name w:val="Emphasis"/>
    <w:basedOn w:val="a0"/>
    <w:uiPriority w:val="20"/>
    <w:qFormat/>
    <w:rsid w:val="000B149D"/>
    <w:rPr>
      <w:i/>
      <w:iCs/>
    </w:rPr>
  </w:style>
  <w:style w:type="paragraph" w:styleId="ad">
    <w:name w:val="Normal (Web)"/>
    <w:basedOn w:val="a"/>
    <w:uiPriority w:val="99"/>
    <w:unhideWhenUsed/>
    <w:rsid w:val="00FD3BAF"/>
    <w:pPr>
      <w:widowControl/>
      <w:adjustRightInd/>
      <w:spacing w:before="100" w:beforeAutospacing="1" w:after="100" w:afterAutospacing="1"/>
      <w:jc w:val="left"/>
      <w:textAlignment w:val="auto"/>
    </w:pPr>
    <w:rPr>
      <w:rFonts w:ascii="宋体" w:eastAsia="宋体" w:hAnsi="宋体" w:cs="宋体"/>
      <w:spacing w:val="0"/>
      <w:sz w:val="24"/>
      <w:szCs w:val="24"/>
      <w:lang w:eastAsia="zh-CN"/>
    </w:rPr>
  </w:style>
  <w:style w:type="paragraph" w:styleId="ae">
    <w:name w:val="List Paragraph"/>
    <w:basedOn w:val="a"/>
    <w:uiPriority w:val="34"/>
    <w:qFormat/>
    <w:rsid w:val="00B0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0457">
      <w:bodyDiv w:val="1"/>
      <w:marLeft w:val="0"/>
      <w:marRight w:val="0"/>
      <w:marTop w:val="0"/>
      <w:marBottom w:val="0"/>
      <w:divBdr>
        <w:top w:val="none" w:sz="0" w:space="0" w:color="auto"/>
        <w:left w:val="none" w:sz="0" w:space="0" w:color="auto"/>
        <w:bottom w:val="none" w:sz="0" w:space="0" w:color="auto"/>
        <w:right w:val="none" w:sz="0" w:space="0" w:color="auto"/>
      </w:divBdr>
      <w:divsChild>
        <w:div w:id="1585457438">
          <w:marLeft w:val="0"/>
          <w:marRight w:val="0"/>
          <w:marTop w:val="0"/>
          <w:marBottom w:val="0"/>
          <w:divBdr>
            <w:top w:val="none" w:sz="0" w:space="0" w:color="auto"/>
            <w:left w:val="none" w:sz="0" w:space="0" w:color="auto"/>
            <w:bottom w:val="none" w:sz="0" w:space="0" w:color="auto"/>
            <w:right w:val="none" w:sz="0" w:space="0" w:color="auto"/>
          </w:divBdr>
        </w:div>
      </w:divsChild>
    </w:div>
    <w:div w:id="936136808">
      <w:bodyDiv w:val="1"/>
      <w:marLeft w:val="0"/>
      <w:marRight w:val="0"/>
      <w:marTop w:val="0"/>
      <w:marBottom w:val="0"/>
      <w:divBdr>
        <w:top w:val="none" w:sz="0" w:space="0" w:color="auto"/>
        <w:left w:val="none" w:sz="0" w:space="0" w:color="auto"/>
        <w:bottom w:val="none" w:sz="0" w:space="0" w:color="auto"/>
        <w:right w:val="none" w:sz="0" w:space="0" w:color="auto"/>
      </w:divBdr>
      <w:divsChild>
        <w:div w:id="117652586">
          <w:marLeft w:val="0"/>
          <w:marRight w:val="0"/>
          <w:marTop w:val="0"/>
          <w:marBottom w:val="0"/>
          <w:divBdr>
            <w:top w:val="none" w:sz="0" w:space="0" w:color="auto"/>
            <w:left w:val="none" w:sz="0" w:space="0" w:color="auto"/>
            <w:bottom w:val="none" w:sz="0" w:space="0" w:color="auto"/>
            <w:right w:val="none" w:sz="0" w:space="0" w:color="auto"/>
          </w:divBdr>
        </w:div>
      </w:divsChild>
    </w:div>
    <w:div w:id="13029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32</Pages>
  <Words>2205</Words>
  <Characters>12574</Characters>
  <Application>Microsoft Office Word</Application>
  <DocSecurity>0</DocSecurity>
  <Lines>104</Lines>
  <Paragraphs>29</Paragraphs>
  <ScaleCrop>false</ScaleCrop>
  <Company>アルパイン</Company>
  <LinksUpToDate>false</LinksUpToDate>
  <CharactersWithSpaces>14750</CharactersWithSpaces>
  <SharedDoc>false</SharedDoc>
  <HLinks>
    <vt:vector size="186" baseType="variant">
      <vt:variant>
        <vt:i4>1048629</vt:i4>
      </vt:variant>
      <vt:variant>
        <vt:i4>182</vt:i4>
      </vt:variant>
      <vt:variant>
        <vt:i4>0</vt:i4>
      </vt:variant>
      <vt:variant>
        <vt:i4>5</vt:i4>
      </vt:variant>
      <vt:variant>
        <vt:lpwstr/>
      </vt:variant>
      <vt:variant>
        <vt:lpwstr>_Toc110321646</vt:lpwstr>
      </vt:variant>
      <vt:variant>
        <vt:i4>1048629</vt:i4>
      </vt:variant>
      <vt:variant>
        <vt:i4>176</vt:i4>
      </vt:variant>
      <vt:variant>
        <vt:i4>0</vt:i4>
      </vt:variant>
      <vt:variant>
        <vt:i4>5</vt:i4>
      </vt:variant>
      <vt:variant>
        <vt:lpwstr/>
      </vt:variant>
      <vt:variant>
        <vt:lpwstr>_Toc110321645</vt:lpwstr>
      </vt:variant>
      <vt:variant>
        <vt:i4>1048629</vt:i4>
      </vt:variant>
      <vt:variant>
        <vt:i4>170</vt:i4>
      </vt:variant>
      <vt:variant>
        <vt:i4>0</vt:i4>
      </vt:variant>
      <vt:variant>
        <vt:i4>5</vt:i4>
      </vt:variant>
      <vt:variant>
        <vt:lpwstr/>
      </vt:variant>
      <vt:variant>
        <vt:lpwstr>_Toc110321644</vt:lpwstr>
      </vt:variant>
      <vt:variant>
        <vt:i4>1048629</vt:i4>
      </vt:variant>
      <vt:variant>
        <vt:i4>164</vt:i4>
      </vt:variant>
      <vt:variant>
        <vt:i4>0</vt:i4>
      </vt:variant>
      <vt:variant>
        <vt:i4>5</vt:i4>
      </vt:variant>
      <vt:variant>
        <vt:lpwstr/>
      </vt:variant>
      <vt:variant>
        <vt:lpwstr>_Toc110321643</vt:lpwstr>
      </vt:variant>
      <vt:variant>
        <vt:i4>1048629</vt:i4>
      </vt:variant>
      <vt:variant>
        <vt:i4>158</vt:i4>
      </vt:variant>
      <vt:variant>
        <vt:i4>0</vt:i4>
      </vt:variant>
      <vt:variant>
        <vt:i4>5</vt:i4>
      </vt:variant>
      <vt:variant>
        <vt:lpwstr/>
      </vt:variant>
      <vt:variant>
        <vt:lpwstr>_Toc110321642</vt:lpwstr>
      </vt:variant>
      <vt:variant>
        <vt:i4>1048629</vt:i4>
      </vt:variant>
      <vt:variant>
        <vt:i4>152</vt:i4>
      </vt:variant>
      <vt:variant>
        <vt:i4>0</vt:i4>
      </vt:variant>
      <vt:variant>
        <vt:i4>5</vt:i4>
      </vt:variant>
      <vt:variant>
        <vt:lpwstr/>
      </vt:variant>
      <vt:variant>
        <vt:lpwstr>_Toc110321641</vt:lpwstr>
      </vt:variant>
      <vt:variant>
        <vt:i4>1048629</vt:i4>
      </vt:variant>
      <vt:variant>
        <vt:i4>146</vt:i4>
      </vt:variant>
      <vt:variant>
        <vt:i4>0</vt:i4>
      </vt:variant>
      <vt:variant>
        <vt:i4>5</vt:i4>
      </vt:variant>
      <vt:variant>
        <vt:lpwstr/>
      </vt:variant>
      <vt:variant>
        <vt:lpwstr>_Toc110321640</vt:lpwstr>
      </vt:variant>
      <vt:variant>
        <vt:i4>1507381</vt:i4>
      </vt:variant>
      <vt:variant>
        <vt:i4>140</vt:i4>
      </vt:variant>
      <vt:variant>
        <vt:i4>0</vt:i4>
      </vt:variant>
      <vt:variant>
        <vt:i4>5</vt:i4>
      </vt:variant>
      <vt:variant>
        <vt:lpwstr/>
      </vt:variant>
      <vt:variant>
        <vt:lpwstr>_Toc110321639</vt:lpwstr>
      </vt:variant>
      <vt:variant>
        <vt:i4>1507381</vt:i4>
      </vt:variant>
      <vt:variant>
        <vt:i4>134</vt:i4>
      </vt:variant>
      <vt:variant>
        <vt:i4>0</vt:i4>
      </vt:variant>
      <vt:variant>
        <vt:i4>5</vt:i4>
      </vt:variant>
      <vt:variant>
        <vt:lpwstr/>
      </vt:variant>
      <vt:variant>
        <vt:lpwstr>_Toc110321638</vt:lpwstr>
      </vt:variant>
      <vt:variant>
        <vt:i4>1507381</vt:i4>
      </vt:variant>
      <vt:variant>
        <vt:i4>128</vt:i4>
      </vt:variant>
      <vt:variant>
        <vt:i4>0</vt:i4>
      </vt:variant>
      <vt:variant>
        <vt:i4>5</vt:i4>
      </vt:variant>
      <vt:variant>
        <vt:lpwstr/>
      </vt:variant>
      <vt:variant>
        <vt:lpwstr>_Toc110321637</vt:lpwstr>
      </vt:variant>
      <vt:variant>
        <vt:i4>1507381</vt:i4>
      </vt:variant>
      <vt:variant>
        <vt:i4>122</vt:i4>
      </vt:variant>
      <vt:variant>
        <vt:i4>0</vt:i4>
      </vt:variant>
      <vt:variant>
        <vt:i4>5</vt:i4>
      </vt:variant>
      <vt:variant>
        <vt:lpwstr/>
      </vt:variant>
      <vt:variant>
        <vt:lpwstr>_Toc110321636</vt:lpwstr>
      </vt:variant>
      <vt:variant>
        <vt:i4>1507381</vt:i4>
      </vt:variant>
      <vt:variant>
        <vt:i4>116</vt:i4>
      </vt:variant>
      <vt:variant>
        <vt:i4>0</vt:i4>
      </vt:variant>
      <vt:variant>
        <vt:i4>5</vt:i4>
      </vt:variant>
      <vt:variant>
        <vt:lpwstr/>
      </vt:variant>
      <vt:variant>
        <vt:lpwstr>_Toc110321635</vt:lpwstr>
      </vt:variant>
      <vt:variant>
        <vt:i4>1507381</vt:i4>
      </vt:variant>
      <vt:variant>
        <vt:i4>110</vt:i4>
      </vt:variant>
      <vt:variant>
        <vt:i4>0</vt:i4>
      </vt:variant>
      <vt:variant>
        <vt:i4>5</vt:i4>
      </vt:variant>
      <vt:variant>
        <vt:lpwstr/>
      </vt:variant>
      <vt:variant>
        <vt:lpwstr>_Toc110321634</vt:lpwstr>
      </vt:variant>
      <vt:variant>
        <vt:i4>1507381</vt:i4>
      </vt:variant>
      <vt:variant>
        <vt:i4>104</vt:i4>
      </vt:variant>
      <vt:variant>
        <vt:i4>0</vt:i4>
      </vt:variant>
      <vt:variant>
        <vt:i4>5</vt:i4>
      </vt:variant>
      <vt:variant>
        <vt:lpwstr/>
      </vt:variant>
      <vt:variant>
        <vt:lpwstr>_Toc110321633</vt:lpwstr>
      </vt:variant>
      <vt:variant>
        <vt:i4>1507381</vt:i4>
      </vt:variant>
      <vt:variant>
        <vt:i4>98</vt:i4>
      </vt:variant>
      <vt:variant>
        <vt:i4>0</vt:i4>
      </vt:variant>
      <vt:variant>
        <vt:i4>5</vt:i4>
      </vt:variant>
      <vt:variant>
        <vt:lpwstr/>
      </vt:variant>
      <vt:variant>
        <vt:lpwstr>_Toc110321632</vt:lpwstr>
      </vt:variant>
      <vt:variant>
        <vt:i4>1507381</vt:i4>
      </vt:variant>
      <vt:variant>
        <vt:i4>92</vt:i4>
      </vt:variant>
      <vt:variant>
        <vt:i4>0</vt:i4>
      </vt:variant>
      <vt:variant>
        <vt:i4>5</vt:i4>
      </vt:variant>
      <vt:variant>
        <vt:lpwstr/>
      </vt:variant>
      <vt:variant>
        <vt:lpwstr>_Toc110321631</vt:lpwstr>
      </vt:variant>
      <vt:variant>
        <vt:i4>1507381</vt:i4>
      </vt:variant>
      <vt:variant>
        <vt:i4>86</vt:i4>
      </vt:variant>
      <vt:variant>
        <vt:i4>0</vt:i4>
      </vt:variant>
      <vt:variant>
        <vt:i4>5</vt:i4>
      </vt:variant>
      <vt:variant>
        <vt:lpwstr/>
      </vt:variant>
      <vt:variant>
        <vt:lpwstr>_Toc110321630</vt:lpwstr>
      </vt:variant>
      <vt:variant>
        <vt:i4>1441845</vt:i4>
      </vt:variant>
      <vt:variant>
        <vt:i4>80</vt:i4>
      </vt:variant>
      <vt:variant>
        <vt:i4>0</vt:i4>
      </vt:variant>
      <vt:variant>
        <vt:i4>5</vt:i4>
      </vt:variant>
      <vt:variant>
        <vt:lpwstr/>
      </vt:variant>
      <vt:variant>
        <vt:lpwstr>_Toc110321629</vt:lpwstr>
      </vt:variant>
      <vt:variant>
        <vt:i4>1441845</vt:i4>
      </vt:variant>
      <vt:variant>
        <vt:i4>74</vt:i4>
      </vt:variant>
      <vt:variant>
        <vt:i4>0</vt:i4>
      </vt:variant>
      <vt:variant>
        <vt:i4>5</vt:i4>
      </vt:variant>
      <vt:variant>
        <vt:lpwstr/>
      </vt:variant>
      <vt:variant>
        <vt:lpwstr>_Toc110321628</vt:lpwstr>
      </vt:variant>
      <vt:variant>
        <vt:i4>1441845</vt:i4>
      </vt:variant>
      <vt:variant>
        <vt:i4>68</vt:i4>
      </vt:variant>
      <vt:variant>
        <vt:i4>0</vt:i4>
      </vt:variant>
      <vt:variant>
        <vt:i4>5</vt:i4>
      </vt:variant>
      <vt:variant>
        <vt:lpwstr/>
      </vt:variant>
      <vt:variant>
        <vt:lpwstr>_Toc110321627</vt:lpwstr>
      </vt:variant>
      <vt:variant>
        <vt:i4>1441845</vt:i4>
      </vt:variant>
      <vt:variant>
        <vt:i4>62</vt:i4>
      </vt:variant>
      <vt:variant>
        <vt:i4>0</vt:i4>
      </vt:variant>
      <vt:variant>
        <vt:i4>5</vt:i4>
      </vt:variant>
      <vt:variant>
        <vt:lpwstr/>
      </vt:variant>
      <vt:variant>
        <vt:lpwstr>_Toc110321626</vt:lpwstr>
      </vt:variant>
      <vt:variant>
        <vt:i4>1441845</vt:i4>
      </vt:variant>
      <vt:variant>
        <vt:i4>56</vt:i4>
      </vt:variant>
      <vt:variant>
        <vt:i4>0</vt:i4>
      </vt:variant>
      <vt:variant>
        <vt:i4>5</vt:i4>
      </vt:variant>
      <vt:variant>
        <vt:lpwstr/>
      </vt:variant>
      <vt:variant>
        <vt:lpwstr>_Toc110321625</vt:lpwstr>
      </vt:variant>
      <vt:variant>
        <vt:i4>1441845</vt:i4>
      </vt:variant>
      <vt:variant>
        <vt:i4>50</vt:i4>
      </vt:variant>
      <vt:variant>
        <vt:i4>0</vt:i4>
      </vt:variant>
      <vt:variant>
        <vt:i4>5</vt:i4>
      </vt:variant>
      <vt:variant>
        <vt:lpwstr/>
      </vt:variant>
      <vt:variant>
        <vt:lpwstr>_Toc110321624</vt:lpwstr>
      </vt:variant>
      <vt:variant>
        <vt:i4>1441845</vt:i4>
      </vt:variant>
      <vt:variant>
        <vt:i4>44</vt:i4>
      </vt:variant>
      <vt:variant>
        <vt:i4>0</vt:i4>
      </vt:variant>
      <vt:variant>
        <vt:i4>5</vt:i4>
      </vt:variant>
      <vt:variant>
        <vt:lpwstr/>
      </vt:variant>
      <vt:variant>
        <vt:lpwstr>_Toc110321623</vt:lpwstr>
      </vt:variant>
      <vt:variant>
        <vt:i4>1441845</vt:i4>
      </vt:variant>
      <vt:variant>
        <vt:i4>38</vt:i4>
      </vt:variant>
      <vt:variant>
        <vt:i4>0</vt:i4>
      </vt:variant>
      <vt:variant>
        <vt:i4>5</vt:i4>
      </vt:variant>
      <vt:variant>
        <vt:lpwstr/>
      </vt:variant>
      <vt:variant>
        <vt:lpwstr>_Toc110321622</vt:lpwstr>
      </vt:variant>
      <vt:variant>
        <vt:i4>1441845</vt:i4>
      </vt:variant>
      <vt:variant>
        <vt:i4>32</vt:i4>
      </vt:variant>
      <vt:variant>
        <vt:i4>0</vt:i4>
      </vt:variant>
      <vt:variant>
        <vt:i4>5</vt:i4>
      </vt:variant>
      <vt:variant>
        <vt:lpwstr/>
      </vt:variant>
      <vt:variant>
        <vt:lpwstr>_Toc110321621</vt:lpwstr>
      </vt:variant>
      <vt:variant>
        <vt:i4>1441845</vt:i4>
      </vt:variant>
      <vt:variant>
        <vt:i4>26</vt:i4>
      </vt:variant>
      <vt:variant>
        <vt:i4>0</vt:i4>
      </vt:variant>
      <vt:variant>
        <vt:i4>5</vt:i4>
      </vt:variant>
      <vt:variant>
        <vt:lpwstr/>
      </vt:variant>
      <vt:variant>
        <vt:lpwstr>_Toc110321620</vt:lpwstr>
      </vt:variant>
      <vt:variant>
        <vt:i4>1376309</vt:i4>
      </vt:variant>
      <vt:variant>
        <vt:i4>20</vt:i4>
      </vt:variant>
      <vt:variant>
        <vt:i4>0</vt:i4>
      </vt:variant>
      <vt:variant>
        <vt:i4>5</vt:i4>
      </vt:variant>
      <vt:variant>
        <vt:lpwstr/>
      </vt:variant>
      <vt:variant>
        <vt:lpwstr>_Toc110321619</vt:lpwstr>
      </vt:variant>
      <vt:variant>
        <vt:i4>1376309</vt:i4>
      </vt:variant>
      <vt:variant>
        <vt:i4>14</vt:i4>
      </vt:variant>
      <vt:variant>
        <vt:i4>0</vt:i4>
      </vt:variant>
      <vt:variant>
        <vt:i4>5</vt:i4>
      </vt:variant>
      <vt:variant>
        <vt:lpwstr/>
      </vt:variant>
      <vt:variant>
        <vt:lpwstr>_Toc110321618</vt:lpwstr>
      </vt:variant>
      <vt:variant>
        <vt:i4>1376309</vt:i4>
      </vt:variant>
      <vt:variant>
        <vt:i4>8</vt:i4>
      </vt:variant>
      <vt:variant>
        <vt:i4>0</vt:i4>
      </vt:variant>
      <vt:variant>
        <vt:i4>5</vt:i4>
      </vt:variant>
      <vt:variant>
        <vt:lpwstr/>
      </vt:variant>
      <vt:variant>
        <vt:lpwstr>_Toc110321617</vt:lpwstr>
      </vt:variant>
      <vt:variant>
        <vt:i4>1376309</vt:i4>
      </vt:variant>
      <vt:variant>
        <vt:i4>2</vt:i4>
      </vt:variant>
      <vt:variant>
        <vt:i4>0</vt:i4>
      </vt:variant>
      <vt:variant>
        <vt:i4>5</vt:i4>
      </vt:variant>
      <vt:variant>
        <vt:lpwstr/>
      </vt:variant>
      <vt:variant>
        <vt:lpwstr>_Toc110321616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Report_</dc:title>
  <dc:creator>SPEED008</dc:creator>
  <cp:lastModifiedBy>admin</cp:lastModifiedBy>
  <cp:revision>4</cp:revision>
  <cp:lastPrinted>2002-07-02T08:03:00Z</cp:lastPrinted>
  <dcterms:created xsi:type="dcterms:W3CDTF">2017-08-10T03:31:00Z</dcterms:created>
  <dcterms:modified xsi:type="dcterms:W3CDTF">2017-08-10T07:25:00Z</dcterms:modified>
</cp:coreProperties>
</file>